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1958445"/>
        <w:docPartObj>
          <w:docPartGallery w:val="Cover Pages"/>
          <w:docPartUnique/>
        </w:docPartObj>
      </w:sdtPr>
      <w:sdtEndPr/>
      <w:sdtContent>
        <w:p w14:paraId="307EE261" w14:textId="32D0F0FF" w:rsidR="00364E22" w:rsidRDefault="00364E2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64E22" w14:paraId="600F2C46" w14:textId="77777777" w:rsidTr="003B5F0B">
            <w:sdt>
              <w:sdtPr>
                <w:rPr>
                  <w:color w:val="2F5496" w:themeColor="accent1" w:themeShade="BF"/>
                  <w:sz w:val="36"/>
                  <w:szCs w:val="36"/>
                </w:rPr>
                <w:alias w:val="Company"/>
                <w:id w:val="13406915"/>
                <w:placeholder>
                  <w:docPart w:val="330C22DD7B494365AE1EF8579E679FC4"/>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0EBF6841" w14:textId="36A52A54" w:rsidR="00364E22" w:rsidRDefault="00B63E71">
                    <w:pPr>
                      <w:pStyle w:val="NoSpacing"/>
                      <w:rPr>
                        <w:color w:val="2F5496" w:themeColor="accent1" w:themeShade="BF"/>
                        <w:sz w:val="24"/>
                      </w:rPr>
                    </w:pPr>
                    <w:r>
                      <w:rPr>
                        <w:color w:val="2F5496" w:themeColor="accent1" w:themeShade="BF"/>
                        <w:sz w:val="36"/>
                        <w:szCs w:val="36"/>
                      </w:rPr>
                      <w:t>SIGHTLINE CAPSTONE PROJEC</w:t>
                    </w:r>
                    <w:r w:rsidR="00E00F9D">
                      <w:rPr>
                        <w:color w:val="2F5496" w:themeColor="accent1" w:themeShade="BF"/>
                        <w:sz w:val="36"/>
                        <w:szCs w:val="36"/>
                      </w:rPr>
                      <w:t>T</w:t>
                    </w:r>
                  </w:p>
                </w:tc>
              </w:sdtContent>
            </w:sdt>
          </w:tr>
          <w:tr w:rsidR="00364E22" w14:paraId="610E9FA1" w14:textId="77777777" w:rsidTr="003B5F0B">
            <w:tc>
              <w:tcPr>
                <w:tcW w:w="7476" w:type="dxa"/>
              </w:tcPr>
              <w:sdt>
                <w:sdtPr>
                  <w:rPr>
                    <w:rFonts w:asciiTheme="majorHAnsi" w:eastAsiaTheme="majorEastAsia" w:hAnsiTheme="majorHAnsi" w:cstheme="majorBidi"/>
                    <w:color w:val="4472C4" w:themeColor="accent1"/>
                    <w:sz w:val="72"/>
                    <w:szCs w:val="72"/>
                  </w:rPr>
                  <w:alias w:val="Title"/>
                  <w:id w:val="13406919"/>
                  <w:placeholder>
                    <w:docPart w:val="1FEB52FAE6FD43D7813011355F21F9BE"/>
                  </w:placeholder>
                  <w:dataBinding w:prefixMappings="xmlns:ns0='http://schemas.openxmlformats.org/package/2006/metadata/core-properties' xmlns:ns1='http://purl.org/dc/elements/1.1/'" w:xpath="/ns0:coreProperties[1]/ns1:title[1]" w:storeItemID="{6C3C8BC8-F283-45AE-878A-BAB7291924A1}"/>
                  <w:text/>
                </w:sdtPr>
                <w:sdtEndPr/>
                <w:sdtContent>
                  <w:p w14:paraId="41226F24" w14:textId="7A655110" w:rsidR="00364E22" w:rsidRDefault="00364E22">
                    <w:pPr>
                      <w:pStyle w:val="NoSpacing"/>
                      <w:spacing w:line="216" w:lineRule="auto"/>
                      <w:rPr>
                        <w:rFonts w:asciiTheme="majorHAnsi" w:eastAsiaTheme="majorEastAsia" w:hAnsiTheme="majorHAnsi" w:cstheme="majorBidi"/>
                        <w:color w:val="4472C4" w:themeColor="accent1"/>
                        <w:sz w:val="88"/>
                        <w:szCs w:val="88"/>
                      </w:rPr>
                    </w:pPr>
                    <w:r w:rsidRPr="00364E22">
                      <w:rPr>
                        <w:rFonts w:asciiTheme="majorHAnsi" w:eastAsiaTheme="majorEastAsia" w:hAnsiTheme="majorHAnsi" w:cstheme="majorBidi"/>
                        <w:color w:val="4472C4" w:themeColor="accent1"/>
                        <w:sz w:val="72"/>
                        <w:szCs w:val="72"/>
                      </w:rPr>
                      <w:t>STATEMENT OF WORK</w:t>
                    </w:r>
                  </w:p>
                </w:sdtContent>
              </w:sdt>
            </w:tc>
          </w:tr>
          <w:tr w:rsidR="00364E22" w14:paraId="15AA4F61" w14:textId="77777777" w:rsidTr="003B5F0B">
            <w:sdt>
              <w:sdtPr>
                <w:rPr>
                  <w:color w:val="2F5496" w:themeColor="accent1" w:themeShade="BF"/>
                  <w:sz w:val="36"/>
                  <w:szCs w:val="36"/>
                </w:rPr>
                <w:alias w:val="Subtitle"/>
                <w:id w:val="13406923"/>
                <w:placeholder>
                  <w:docPart w:val="3D0EF071110244DF995669DE1DE99F10"/>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0EBE61" w14:textId="02DE5346" w:rsidR="00364E22" w:rsidRDefault="00364E22">
                    <w:pPr>
                      <w:pStyle w:val="NoSpacing"/>
                      <w:rPr>
                        <w:color w:val="2F5496" w:themeColor="accent1" w:themeShade="BF"/>
                        <w:sz w:val="24"/>
                      </w:rPr>
                    </w:pPr>
                    <w:r w:rsidRPr="00364E22">
                      <w:rPr>
                        <w:color w:val="2F5496" w:themeColor="accent1" w:themeShade="BF"/>
                        <w:sz w:val="36"/>
                        <w:szCs w:val="36"/>
                      </w:rPr>
                      <w:t>UAV PLUG AND PLAY PRECISION LANDING AID</w:t>
                    </w:r>
                  </w:p>
                </w:tc>
              </w:sdtContent>
            </w:sdt>
          </w:tr>
        </w:tbl>
        <w:p w14:paraId="439449ED" w14:textId="00622448" w:rsidR="00364E22" w:rsidRPr="00364E22" w:rsidRDefault="00E65D40" w:rsidP="00364E22">
          <w:r>
            <w:rPr>
              <w:noProof/>
            </w:rPr>
            <mc:AlternateContent>
              <mc:Choice Requires="wps">
                <w:drawing>
                  <wp:anchor distT="45720" distB="45720" distL="114300" distR="114300" simplePos="0" relativeHeight="251661312" behindDoc="0" locked="0" layoutInCell="1" allowOverlap="1" wp14:anchorId="3B9A52D2" wp14:editId="00AFA85B">
                    <wp:simplePos x="0" y="0"/>
                    <wp:positionH relativeFrom="margin">
                      <wp:posOffset>485775</wp:posOffset>
                    </wp:positionH>
                    <wp:positionV relativeFrom="paragraph">
                      <wp:posOffset>3559810</wp:posOffset>
                    </wp:positionV>
                    <wp:extent cx="278130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04620"/>
                            </a:xfrm>
                            <a:prstGeom prst="rect">
                              <a:avLst/>
                            </a:prstGeom>
                            <a:solidFill>
                              <a:srgbClr val="FFFFFF"/>
                            </a:solidFill>
                            <a:ln w="9525">
                              <a:noFill/>
                              <a:miter lim="800000"/>
                              <a:headEnd/>
                              <a:tailEnd/>
                            </a:ln>
                          </wps:spPr>
                          <wps:txbx>
                            <w:txbxContent>
                              <w:p w14:paraId="67EEC157" w14:textId="77777777" w:rsidR="003B1AFB" w:rsidRDefault="003B1AFB" w:rsidP="003B1AFB">
                                <w:pPr>
                                  <w:pStyle w:val="Heading1"/>
                                  <w:rPr>
                                    <w:color w:val="4472C4" w:themeColor="accent1"/>
                                  </w:rPr>
                                </w:pPr>
                                <w:r>
                                  <w:rPr>
                                    <w:color w:val="4472C4" w:themeColor="accent1"/>
                                  </w:rPr>
                                  <w:t>Team members:</w:t>
                                </w:r>
                              </w:p>
                              <w:p w14:paraId="4D7C1772" w14:textId="77777777" w:rsidR="003B1AFB" w:rsidRPr="004E1BEB" w:rsidRDefault="003B1AFB" w:rsidP="003B1AFB">
                                <w:pPr>
                                  <w:rPr>
                                    <w:rFonts w:cstheme="minorHAnsi"/>
                                    <w:b/>
                                    <w:sz w:val="28"/>
                                    <w:szCs w:val="28"/>
                                  </w:rPr>
                                </w:pPr>
                                <w:r w:rsidRPr="004E1BEB">
                                  <w:rPr>
                                    <w:rFonts w:cstheme="minorHAnsi"/>
                                    <w:b/>
                                    <w:sz w:val="28"/>
                                    <w:szCs w:val="28"/>
                                  </w:rPr>
                                  <w:t>Tai Pham</w:t>
                                </w:r>
                              </w:p>
                              <w:p w14:paraId="2C9C5F62" w14:textId="77777777" w:rsidR="003B1AFB" w:rsidRPr="004E1BEB" w:rsidRDefault="003B1AFB" w:rsidP="003B1AFB">
                                <w:pPr>
                                  <w:rPr>
                                    <w:rFonts w:cstheme="minorHAnsi"/>
                                    <w:b/>
                                    <w:sz w:val="28"/>
                                    <w:szCs w:val="28"/>
                                  </w:rPr>
                                </w:pPr>
                                <w:r w:rsidRPr="004E1BEB">
                                  <w:rPr>
                                    <w:rFonts w:cstheme="minorHAnsi"/>
                                    <w:b/>
                                    <w:sz w:val="28"/>
                                    <w:szCs w:val="28"/>
                                  </w:rPr>
                                  <w:t>Kimball Davis</w:t>
                                </w:r>
                              </w:p>
                              <w:p w14:paraId="06040CD2" w14:textId="77777777" w:rsidR="003B1AFB" w:rsidRPr="004E1BEB" w:rsidRDefault="003B1AFB" w:rsidP="003B1AFB">
                                <w:pPr>
                                  <w:rPr>
                                    <w:rFonts w:cstheme="minorHAnsi"/>
                                    <w:b/>
                                    <w:sz w:val="28"/>
                                    <w:szCs w:val="28"/>
                                  </w:rPr>
                                </w:pPr>
                                <w:r w:rsidRPr="004E1BEB">
                                  <w:rPr>
                                    <w:rFonts w:cstheme="minorHAnsi"/>
                                    <w:b/>
                                    <w:color w:val="222222"/>
                                    <w:sz w:val="28"/>
                                    <w:szCs w:val="28"/>
                                    <w:shd w:val="clear" w:color="auto" w:fill="FFFFFF"/>
                                  </w:rPr>
                                  <w:t>Adel Alkharraz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9A52D2" id="_x0000_t202" coordsize="21600,21600" o:spt="202" path="m,l,21600r21600,l21600,xe">
                    <v:stroke joinstyle="miter"/>
                    <v:path gradientshapeok="t" o:connecttype="rect"/>
                  </v:shapetype>
                  <v:shape id="Text Box 2" o:spid="_x0000_s1026" type="#_x0000_t202" style="position:absolute;left:0;text-align:left;margin-left:38.25pt;margin-top:280.3pt;width:219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" stroked="f">
                    <v:textbox style="mso-fit-shape-to-text:t">
                      <w:txbxContent>
                        <w:p w14:paraId="67EEC157" w14:textId="77777777" w:rsidR="003B1AFB" w:rsidRDefault="003B1AFB" w:rsidP="003B1AFB">
                          <w:pPr>
                            <w:pStyle w:val="Heading1"/>
                            <w:rPr>
                              <w:color w:val="4472C4" w:themeColor="accent1"/>
                            </w:rPr>
                          </w:pPr>
                          <w:r>
                            <w:rPr>
                              <w:color w:val="4472C4" w:themeColor="accent1"/>
                            </w:rPr>
                            <w:t>Team members:</w:t>
                          </w:r>
                        </w:p>
                        <w:p w14:paraId="4D7C1772" w14:textId="77777777" w:rsidR="003B1AFB" w:rsidRPr="004E1BEB" w:rsidRDefault="003B1AFB" w:rsidP="003B1AFB">
                          <w:pPr>
                            <w:rPr>
                              <w:rFonts w:cstheme="minorHAnsi"/>
                              <w:b/>
                              <w:sz w:val="28"/>
                              <w:szCs w:val="28"/>
                            </w:rPr>
                          </w:pPr>
                          <w:r w:rsidRPr="004E1BEB">
                            <w:rPr>
                              <w:rFonts w:cstheme="minorHAnsi"/>
                              <w:b/>
                              <w:sz w:val="28"/>
                              <w:szCs w:val="28"/>
                            </w:rPr>
                            <w:t>Tai Pham</w:t>
                          </w:r>
                        </w:p>
                        <w:p w14:paraId="2C9C5F62" w14:textId="77777777" w:rsidR="003B1AFB" w:rsidRPr="004E1BEB" w:rsidRDefault="003B1AFB" w:rsidP="003B1AFB">
                          <w:pPr>
                            <w:rPr>
                              <w:rFonts w:cstheme="minorHAnsi"/>
                              <w:b/>
                              <w:sz w:val="28"/>
                              <w:szCs w:val="28"/>
                            </w:rPr>
                          </w:pPr>
                          <w:r w:rsidRPr="004E1BEB">
                            <w:rPr>
                              <w:rFonts w:cstheme="minorHAnsi"/>
                              <w:b/>
                              <w:sz w:val="28"/>
                              <w:szCs w:val="28"/>
                            </w:rPr>
                            <w:t>Kimball Davis</w:t>
                          </w:r>
                        </w:p>
                        <w:p w14:paraId="06040CD2" w14:textId="77777777" w:rsidR="003B1AFB" w:rsidRPr="004E1BEB" w:rsidRDefault="003B1AFB" w:rsidP="003B1AFB">
                          <w:pPr>
                            <w:rPr>
                              <w:rFonts w:cstheme="minorHAnsi"/>
                              <w:b/>
                              <w:sz w:val="28"/>
                              <w:szCs w:val="28"/>
                            </w:rPr>
                          </w:pPr>
                          <w:r w:rsidRPr="004E1BEB">
                            <w:rPr>
                              <w:rFonts w:cstheme="minorHAnsi"/>
                              <w:b/>
                              <w:color w:val="222222"/>
                              <w:sz w:val="28"/>
                              <w:szCs w:val="28"/>
                              <w:shd w:val="clear" w:color="auto" w:fill="FFFFFF"/>
                            </w:rPr>
                            <w:t>Adel Alkharraz</w:t>
                          </w:r>
                        </w:p>
                      </w:txbxContent>
                    </v:textbox>
                    <w10:wrap type="square" anchorx="margin"/>
                  </v:shape>
                </w:pict>
              </mc:Fallback>
            </mc:AlternateContent>
          </w:r>
          <w:r w:rsidR="003B1AFB" w:rsidRPr="004E1BEB">
            <w:rPr>
              <w:noProof/>
            </w:rPr>
            <mc:AlternateContent>
              <mc:Choice Requires="wps">
                <w:drawing>
                  <wp:anchor distT="45720" distB="45720" distL="114300" distR="114300" simplePos="0" relativeHeight="251663360" behindDoc="0" locked="0" layoutInCell="1" allowOverlap="1" wp14:anchorId="4BABA279" wp14:editId="3341A504">
                    <wp:simplePos x="0" y="0"/>
                    <wp:positionH relativeFrom="margin">
                      <wp:posOffset>495300</wp:posOffset>
                    </wp:positionH>
                    <wp:positionV relativeFrom="paragraph">
                      <wp:posOffset>5255260</wp:posOffset>
                    </wp:positionV>
                    <wp:extent cx="278130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04620"/>
                            </a:xfrm>
                            <a:prstGeom prst="rect">
                              <a:avLst/>
                            </a:prstGeom>
                            <a:solidFill>
                              <a:srgbClr val="FFFFFF"/>
                            </a:solidFill>
                            <a:ln w="9525">
                              <a:noFill/>
                              <a:miter lim="800000"/>
                              <a:headEnd/>
                              <a:tailEnd/>
                            </a:ln>
                          </wps:spPr>
                          <wps:txbx>
                            <w:txbxContent>
                              <w:p w14:paraId="6DC5A0BF" w14:textId="77777777" w:rsidR="003B1AFB" w:rsidRDefault="003B1AFB" w:rsidP="003B1AFB">
                                <w:pPr>
                                  <w:pStyle w:val="Heading1"/>
                                  <w:rPr>
                                    <w:color w:val="4472C4" w:themeColor="accent1"/>
                                  </w:rPr>
                                </w:pPr>
                                <w:r>
                                  <w:rPr>
                                    <w:color w:val="4472C4" w:themeColor="accent1"/>
                                  </w:rPr>
                                  <w:t>advisor:</w:t>
                                </w:r>
                              </w:p>
                              <w:p w14:paraId="51B4B89F" w14:textId="77777777" w:rsidR="003B1AFB" w:rsidRPr="004E1BEB" w:rsidRDefault="003B1AFB" w:rsidP="003B1AFB">
                                <w:pPr>
                                  <w:rPr>
                                    <w:rFonts w:cstheme="minorHAnsi"/>
                                    <w:b/>
                                    <w:sz w:val="28"/>
                                    <w:szCs w:val="28"/>
                                  </w:rPr>
                                </w:pPr>
                                <w:r>
                                  <w:rPr>
                                    <w:rFonts w:cstheme="minorHAnsi"/>
                                    <w:b/>
                                    <w:sz w:val="28"/>
                                    <w:szCs w:val="28"/>
                                  </w:rPr>
                                  <w:t>Professor Roy Kravitz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ABA279" id="_x0000_s1027" type="#_x0000_t202" style="position:absolute;left:0;text-align:left;margin-left:39pt;margin-top:413.8pt;width:219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" stroked="f">
                    <v:textbox style="mso-fit-shape-to-text:t">
                      <w:txbxContent>
                        <w:p w14:paraId="6DC5A0BF" w14:textId="77777777" w:rsidR="003B1AFB" w:rsidRDefault="003B1AFB" w:rsidP="003B1AFB">
                          <w:pPr>
                            <w:pStyle w:val="Heading1"/>
                            <w:rPr>
                              <w:color w:val="4472C4" w:themeColor="accent1"/>
                            </w:rPr>
                          </w:pPr>
                          <w:r>
                            <w:rPr>
                              <w:color w:val="4472C4" w:themeColor="accent1"/>
                            </w:rPr>
                            <w:t>advisor:</w:t>
                          </w:r>
                        </w:p>
                        <w:p w14:paraId="51B4B89F" w14:textId="77777777" w:rsidR="003B1AFB" w:rsidRPr="004E1BEB" w:rsidRDefault="003B1AFB" w:rsidP="003B1AFB">
                          <w:pPr>
                            <w:rPr>
                              <w:rFonts w:cstheme="minorHAnsi"/>
                              <w:b/>
                              <w:sz w:val="28"/>
                              <w:szCs w:val="28"/>
                            </w:rPr>
                          </w:pPr>
                          <w:r>
                            <w:rPr>
                              <w:rFonts w:cstheme="minorHAnsi"/>
                              <w:b/>
                              <w:sz w:val="28"/>
                              <w:szCs w:val="28"/>
                            </w:rPr>
                            <w:t>Professor Roy Kravitz</w:t>
                          </w:r>
                        </w:p>
                      </w:txbxContent>
                    </v:textbox>
                    <w10:wrap type="square" anchorx="margin"/>
                  </v:shape>
                </w:pict>
              </mc:Fallback>
            </mc:AlternateContent>
          </w:r>
          <w:r w:rsidR="003B5F0B">
            <w:rPr>
              <w:noProof/>
            </w:rPr>
            <mc:AlternateContent>
              <mc:Choice Requires="wps">
                <w:drawing>
                  <wp:anchor distT="45720" distB="45720" distL="114300" distR="114300" simplePos="0" relativeHeight="251659264" behindDoc="0" locked="0" layoutInCell="1" allowOverlap="1" wp14:anchorId="429D43BB" wp14:editId="4E9F5EF2">
                    <wp:simplePos x="0" y="0"/>
                    <wp:positionH relativeFrom="column">
                      <wp:posOffset>505460</wp:posOffset>
                    </wp:positionH>
                    <wp:positionV relativeFrom="paragraph">
                      <wp:posOffset>6825615</wp:posOffset>
                    </wp:positionV>
                    <wp:extent cx="2781300" cy="661035"/>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661035"/>
                            </a:xfrm>
                            <a:prstGeom prst="rect">
                              <a:avLst/>
                            </a:prstGeom>
                            <a:solidFill>
                              <a:srgbClr val="FFFFFF"/>
                            </a:solidFill>
                            <a:ln w="9525">
                              <a:noFill/>
                              <a:miter lim="800000"/>
                              <a:headEnd/>
                              <a:tailEnd/>
                            </a:ln>
                          </wps:spPr>
                          <wps:txbx>
                            <w:txbxContent>
                              <w:p w14:paraId="6212FAD6" w14:textId="77777777" w:rsidR="003B5F0B" w:rsidRPr="00551226" w:rsidRDefault="003B5F0B" w:rsidP="003B5F0B">
                                <w:pPr>
                                  <w:pStyle w:val="Heading1"/>
                                  <w:rPr>
                                    <w:color w:val="4472C4" w:themeColor="accent1"/>
                                  </w:rPr>
                                </w:pPr>
                                <w:r w:rsidRPr="00551226">
                                  <w:rPr>
                                    <w:color w:val="4472C4" w:themeColor="accent1"/>
                                  </w:rPr>
                                  <w:t xml:space="preserve">Date: </w:t>
                                </w:r>
                                <w:r w:rsidRPr="00551226">
                                  <w:rPr>
                                    <w:color w:val="4472C4" w:themeColor="accent1"/>
                                  </w:rPr>
                                  <w:tab/>
                                  <w:t>01</w:t>
                                </w:r>
                                <w:r>
                                  <w:rPr>
                                    <w:color w:val="4472C4" w:themeColor="accent1"/>
                                  </w:rPr>
                                  <w:t xml:space="preserve"> / </w:t>
                                </w:r>
                                <w:r w:rsidRPr="00551226">
                                  <w:rPr>
                                    <w:color w:val="4472C4" w:themeColor="accent1"/>
                                  </w:rPr>
                                  <w:t>11</w:t>
                                </w:r>
                                <w:r>
                                  <w:rPr>
                                    <w:color w:val="4472C4" w:themeColor="accent1"/>
                                  </w:rPr>
                                  <w:t xml:space="preserve"> / </w:t>
                                </w:r>
                                <w:r w:rsidRPr="00551226">
                                  <w:rPr>
                                    <w:color w:val="4472C4" w:themeColor="accent1"/>
                                  </w:rPr>
                                  <w:t>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D43BB" id="_x0000_s1028" type="#_x0000_t202" style="position:absolute;left:0;text-align:left;margin-left:39.8pt;margin-top:537.45pt;width:219pt;height:52.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" stroked="f">
                    <v:textbox>
                      <w:txbxContent>
                        <w:p w14:paraId="6212FAD6" w14:textId="77777777" w:rsidR="003B5F0B" w:rsidRPr="00551226" w:rsidRDefault="003B5F0B" w:rsidP="003B5F0B">
                          <w:pPr>
                            <w:pStyle w:val="Heading1"/>
                            <w:rPr>
                              <w:color w:val="4472C4" w:themeColor="accent1"/>
                            </w:rPr>
                          </w:pPr>
                          <w:r w:rsidRPr="00551226">
                            <w:rPr>
                              <w:color w:val="4472C4" w:themeColor="accent1"/>
                            </w:rPr>
                            <w:t xml:space="preserve">Date: </w:t>
                          </w:r>
                          <w:r w:rsidRPr="00551226">
                            <w:rPr>
                              <w:color w:val="4472C4" w:themeColor="accent1"/>
                            </w:rPr>
                            <w:tab/>
                            <w:t>01</w:t>
                          </w:r>
                          <w:r>
                            <w:rPr>
                              <w:color w:val="4472C4" w:themeColor="accent1"/>
                            </w:rPr>
                            <w:t xml:space="preserve"> / </w:t>
                          </w:r>
                          <w:r w:rsidRPr="00551226">
                            <w:rPr>
                              <w:color w:val="4472C4" w:themeColor="accent1"/>
                            </w:rPr>
                            <w:t>11</w:t>
                          </w:r>
                          <w:r>
                            <w:rPr>
                              <w:color w:val="4472C4" w:themeColor="accent1"/>
                            </w:rPr>
                            <w:t xml:space="preserve"> / </w:t>
                          </w:r>
                          <w:r w:rsidRPr="00551226">
                            <w:rPr>
                              <w:color w:val="4472C4" w:themeColor="accent1"/>
                            </w:rPr>
                            <w:t>2019</w:t>
                          </w:r>
                        </w:p>
                      </w:txbxContent>
                    </v:textbox>
                    <w10:wrap type="square"/>
                  </v:shape>
                </w:pict>
              </mc:Fallback>
            </mc:AlternateContent>
          </w:r>
          <w:r w:rsidR="00364E22">
            <w:br w:type="page"/>
          </w:r>
        </w:p>
      </w:sdtContent>
    </w:sdt>
    <w:p w14:paraId="343469F3" w14:textId="6CE52FA4" w:rsidR="008B564F" w:rsidRPr="00AA2A41" w:rsidRDefault="001F317E" w:rsidP="0033540D">
      <w:pPr>
        <w:keepNext/>
        <w:jc w:val="left"/>
        <w:rPr>
          <w:b/>
          <w:color w:val="2F5496" w:themeColor="accent1" w:themeShade="BF"/>
          <w:sz w:val="36"/>
          <w:szCs w:val="36"/>
          <w:u w:val="single"/>
        </w:rPr>
      </w:pPr>
      <w:r w:rsidRPr="00AA2A41">
        <w:rPr>
          <w:b/>
          <w:color w:val="2F5496" w:themeColor="accent1" w:themeShade="BF"/>
          <w:sz w:val="36"/>
          <w:szCs w:val="36"/>
          <w:u w:val="single"/>
        </w:rPr>
        <w:lastRenderedPageBreak/>
        <w:t>PROJECT OVERVIEW</w:t>
      </w:r>
    </w:p>
    <w:p w14:paraId="723BA48A" w14:textId="77777777" w:rsidR="00C72D76" w:rsidRDefault="00975D5E" w:rsidP="00C72D76">
      <w:pPr>
        <w:pStyle w:val="Heading3"/>
      </w:pPr>
      <w:r w:rsidRPr="00C72D76">
        <w:rPr>
          <w:b/>
          <w:color w:val="2F5496" w:themeColor="accent1" w:themeShade="BF"/>
          <w:u w:val="single"/>
        </w:rPr>
        <w:t>BACKGROUND</w:t>
      </w:r>
    </w:p>
    <w:p w14:paraId="2151A223" w14:textId="686701FB" w:rsidR="00975D5E" w:rsidRPr="00C72D76" w:rsidRDefault="00975D5E" w:rsidP="00C72D76">
      <w:pPr>
        <w:pStyle w:val="Heading3"/>
        <w:rPr>
          <w:rFonts w:asciiTheme="minorHAnsi" w:hAnsiTheme="minorHAnsi" w:cstheme="minorHAnsi"/>
        </w:rPr>
      </w:pPr>
      <w:r w:rsidRPr="00C72D76">
        <w:rPr>
          <w:rFonts w:asciiTheme="minorHAnsi" w:hAnsiTheme="minorHAnsi" w:cstheme="minorHAnsi"/>
        </w:rPr>
        <w:t>SightLine Applications has developed a precision visual landing algorithm that provides an excellent set of benefits:</w:t>
      </w:r>
    </w:p>
    <w:p w14:paraId="53C5DF5F"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Works in degraded and denied GPS environments – Safety and reliability.</w:t>
      </w:r>
    </w:p>
    <w:p w14:paraId="6917245D"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Reduces operator training and landing phase complexity.</w:t>
      </w:r>
    </w:p>
    <w:p w14:paraId="37DAF05B"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Provides detection functions for landing zone safety - detect people, animals, or objects from entering the landing zone</w:t>
      </w:r>
    </w:p>
    <w:p w14:paraId="6543B477"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Provides a rich set of telemetry for flight controllers.  30 Hz data with range, XY offsets, relative azimuth, etc.</w:t>
      </w:r>
    </w:p>
    <w:p w14:paraId="716F1829"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Supports landing on moving platforms - ground vehicles, marine.</w:t>
      </w:r>
    </w:p>
    <w:p w14:paraId="4DFEE26B"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Is not impacted by bright sun or low light conditions.</w:t>
      </w:r>
    </w:p>
    <w:p w14:paraId="4640F0B9"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Can be used with Thermal (IR) cameras as well as visible (EO) cameras</w:t>
      </w:r>
    </w:p>
    <w:p w14:paraId="27352745" w14:textId="382C4313" w:rsidR="00975D5E" w:rsidRDefault="00975D5E" w:rsidP="009C1B1A">
      <w:pPr>
        <w:numPr>
          <w:ilvl w:val="0"/>
          <w:numId w:val="6"/>
        </w:numPr>
        <w:spacing w:after="0" w:line="276" w:lineRule="auto"/>
        <w:jc w:val="left"/>
        <w:rPr>
          <w:rFonts w:cstheme="minorHAnsi"/>
          <w:sz w:val="24"/>
          <w:szCs w:val="24"/>
        </w:rPr>
      </w:pPr>
      <w:r w:rsidRPr="00C72D76">
        <w:rPr>
          <w:rFonts w:cstheme="minorHAnsi"/>
          <w:sz w:val="24"/>
          <w:szCs w:val="24"/>
        </w:rPr>
        <w:t>Effective range of operation (distance to target) only limited by the size of the landing pattern used</w:t>
      </w:r>
    </w:p>
    <w:p w14:paraId="15160998" w14:textId="77777777" w:rsidR="0002429D" w:rsidRPr="00C72D76" w:rsidRDefault="0002429D" w:rsidP="0002429D">
      <w:pPr>
        <w:spacing w:after="0" w:line="276" w:lineRule="auto"/>
        <w:ind w:left="360"/>
        <w:jc w:val="left"/>
        <w:rPr>
          <w:rFonts w:cstheme="minorHAnsi"/>
          <w:sz w:val="24"/>
          <w:szCs w:val="24"/>
        </w:rPr>
      </w:pPr>
    </w:p>
    <w:p w14:paraId="7E493E3E" w14:textId="1119ADC6" w:rsidR="00975D5E" w:rsidRDefault="00975D5E" w:rsidP="00975D5E">
      <w:pPr>
        <w:pStyle w:val="Heading3"/>
        <w:rPr>
          <w:b/>
          <w:color w:val="2F5496" w:themeColor="accent1" w:themeShade="BF"/>
          <w:u w:val="single"/>
        </w:rPr>
      </w:pPr>
      <w:bookmarkStart w:id="0" w:name="_xzccpm2dp9wp" w:colFirst="0" w:colLast="0"/>
      <w:bookmarkEnd w:id="0"/>
      <w:r w:rsidRPr="00C72D76">
        <w:rPr>
          <w:b/>
          <w:color w:val="2F5496" w:themeColor="accent1" w:themeShade="BF"/>
          <w:u w:val="single"/>
        </w:rPr>
        <w:t>PROBLEM</w:t>
      </w:r>
    </w:p>
    <w:p w14:paraId="212C364F" w14:textId="77777777" w:rsidR="0002429D" w:rsidRPr="0002429D" w:rsidRDefault="0002429D" w:rsidP="0002429D"/>
    <w:p w14:paraId="06BA891F" w14:textId="7AA91B47" w:rsidR="00975D5E" w:rsidRPr="00C72D76" w:rsidRDefault="00975D5E" w:rsidP="00975D5E">
      <w:pPr>
        <w:rPr>
          <w:sz w:val="24"/>
          <w:szCs w:val="24"/>
        </w:rPr>
      </w:pPr>
      <w:r w:rsidRPr="00C72D76">
        <w:rPr>
          <w:sz w:val="24"/>
          <w:szCs w:val="24"/>
        </w:rPr>
        <w:t xml:space="preserve">Integration of the SightLine Landing Aid for end users is problematic.  Often drone operators want to just “plug in” a component and fly their mission.  Installing software components is acceptable, </w:t>
      </w:r>
      <w:r w:rsidRPr="003B5F0B">
        <w:rPr>
          <w:sz w:val="24"/>
          <w:szCs w:val="24"/>
        </w:rPr>
        <w:t>but any requirement for programming is a barrier to entry or a complete show stopper.  Various cables, power, and other electrical connectivity issues are also difficult for vehicle integrators.  Rugged or at least robust mechanical enclosures, easy mounting, and environmental reliability are equally important.  Lastly, choice of optical system (camera) for the greatest range has cause adoption delays in that it has been a decision left to the integrator.</w:t>
      </w:r>
      <w:r w:rsidR="003B5F0B" w:rsidRPr="003B5F0B">
        <w:rPr>
          <w:sz w:val="24"/>
          <w:szCs w:val="24"/>
        </w:rPr>
        <w:t xml:space="preserve"> </w:t>
      </w:r>
      <w:bookmarkStart w:id="1" w:name="_Hlk534744206"/>
      <w:r w:rsidR="003B5F0B" w:rsidRPr="003B5F0B">
        <w:rPr>
          <w:sz w:val="24"/>
          <w:szCs w:val="24"/>
        </w:rPr>
        <w:t>Recognizing the needs from the end-users and the current developed benefits, Sightline want</w:t>
      </w:r>
      <w:r w:rsidR="00E77071">
        <w:rPr>
          <w:sz w:val="24"/>
          <w:szCs w:val="24"/>
        </w:rPr>
        <w:t>s</w:t>
      </w:r>
      <w:r w:rsidR="003B5F0B" w:rsidRPr="003B5F0B">
        <w:rPr>
          <w:sz w:val="24"/>
          <w:szCs w:val="24"/>
        </w:rPr>
        <w:t xml:space="preserve"> to develop a plug and play precision landing aid for UAVs and expect that this new project will be highly valuable to a wide range of multi-copter integrators.</w:t>
      </w:r>
      <w:bookmarkEnd w:id="1"/>
    </w:p>
    <w:p w14:paraId="5C7FE5EE" w14:textId="77777777" w:rsidR="0002429D" w:rsidRDefault="0002429D" w:rsidP="004E5C76">
      <w:pPr>
        <w:rPr>
          <w:b/>
          <w:color w:val="2F5496" w:themeColor="accent1" w:themeShade="BF"/>
          <w:sz w:val="24"/>
          <w:szCs w:val="24"/>
          <w:u w:val="single"/>
        </w:rPr>
      </w:pPr>
    </w:p>
    <w:p w14:paraId="00CB1FD4" w14:textId="31A4D5E5" w:rsidR="004E5C76" w:rsidRDefault="005D0774" w:rsidP="004E5C76">
      <w:pPr>
        <w:rPr>
          <w:b/>
          <w:color w:val="2F5496" w:themeColor="accent1" w:themeShade="BF"/>
          <w:sz w:val="24"/>
          <w:szCs w:val="24"/>
          <w:u w:val="single"/>
        </w:rPr>
      </w:pPr>
      <w:r w:rsidRPr="008E3B45">
        <w:rPr>
          <w:b/>
          <w:color w:val="2F5496" w:themeColor="accent1" w:themeShade="BF"/>
          <w:sz w:val="24"/>
          <w:szCs w:val="24"/>
          <w:u w:val="single"/>
        </w:rPr>
        <w:t>PROJECT REQUIREMENTS</w:t>
      </w:r>
    </w:p>
    <w:p w14:paraId="1BAE8464" w14:textId="77777777" w:rsidR="0002429D" w:rsidRDefault="0002429D" w:rsidP="004E5C76">
      <w:pPr>
        <w:rPr>
          <w:b/>
          <w:color w:val="2F5496" w:themeColor="accent1" w:themeShade="BF"/>
          <w:sz w:val="24"/>
          <w:szCs w:val="24"/>
          <w:u w:val="single"/>
        </w:rPr>
      </w:pPr>
    </w:p>
    <w:p w14:paraId="14405B81" w14:textId="77777777" w:rsidR="004E5C76" w:rsidRPr="0002429D" w:rsidRDefault="0033540D" w:rsidP="0002429D">
      <w:pPr>
        <w:pStyle w:val="ListParagraph"/>
        <w:numPr>
          <w:ilvl w:val="0"/>
          <w:numId w:val="7"/>
        </w:numPr>
        <w:rPr>
          <w:sz w:val="24"/>
          <w:szCs w:val="24"/>
        </w:rPr>
      </w:pPr>
      <w:r w:rsidRPr="0002429D">
        <w:rPr>
          <w:sz w:val="24"/>
          <w:szCs w:val="24"/>
        </w:rPr>
        <w:t xml:space="preserve">Develop a set of electrical sub-assemblies that will allow integration of Sightline Precision Landing Aid (1500 OEM + Airborne Camera + accessories) for PX4 running on </w:t>
      </w:r>
      <w:proofErr w:type="spellStart"/>
      <w:r w:rsidRPr="0002429D">
        <w:rPr>
          <w:sz w:val="24"/>
          <w:szCs w:val="24"/>
        </w:rPr>
        <w:t>Pixhawk</w:t>
      </w:r>
      <w:proofErr w:type="spellEnd"/>
      <w:r w:rsidRPr="0002429D">
        <w:rPr>
          <w:sz w:val="24"/>
          <w:szCs w:val="24"/>
        </w:rPr>
        <w:t xml:space="preserve"> 4 autopilot</w:t>
      </w:r>
    </w:p>
    <w:p w14:paraId="31AC867A" w14:textId="218DF68B" w:rsidR="004F7AAD" w:rsidRPr="0002429D" w:rsidRDefault="0033540D" w:rsidP="0002429D">
      <w:pPr>
        <w:pStyle w:val="ListParagraph"/>
        <w:numPr>
          <w:ilvl w:val="0"/>
          <w:numId w:val="7"/>
        </w:numPr>
        <w:rPr>
          <w:sz w:val="24"/>
          <w:szCs w:val="24"/>
        </w:rPr>
      </w:pPr>
      <w:r w:rsidRPr="0002429D">
        <w:rPr>
          <w:sz w:val="24"/>
          <w:szCs w:val="24"/>
        </w:rPr>
        <w:lastRenderedPageBreak/>
        <w:t xml:space="preserve">Design and produce a prototype </w:t>
      </w:r>
      <w:ins w:id="2" w:author="Office Four" w:date="2019-01-22T08:19:00Z">
        <w:r w:rsidR="006815A1">
          <w:rPr>
            <w:sz w:val="24"/>
            <w:szCs w:val="24"/>
          </w:rPr>
          <w:t xml:space="preserve">a simple light-weight </w:t>
        </w:r>
      </w:ins>
      <w:r w:rsidRPr="0002429D">
        <w:rPr>
          <w:sz w:val="24"/>
          <w:szCs w:val="24"/>
        </w:rPr>
        <w:t xml:space="preserve">enclosure for the hardware. The enclosure should be smaller than </w:t>
      </w:r>
      <w:ins w:id="3" w:author="Office Four" w:date="2019-01-22T08:17:00Z">
        <w:r w:rsidR="006815A1">
          <w:rPr>
            <w:sz w:val="24"/>
            <w:szCs w:val="24"/>
          </w:rPr>
          <w:t>approximately</w:t>
        </w:r>
      </w:ins>
      <w:ins w:id="4" w:author="Office Four" w:date="2019-01-22T08:18:00Z">
        <w:r w:rsidR="006815A1">
          <w:rPr>
            <w:sz w:val="24"/>
            <w:szCs w:val="24"/>
          </w:rPr>
          <w:t xml:space="preserve"> </w:t>
        </w:r>
      </w:ins>
      <w:del w:id="5" w:author="Office Four" w:date="2019-01-22T08:19:00Z">
        <w:r w:rsidRPr="0002429D" w:rsidDel="006815A1">
          <w:rPr>
            <w:sz w:val="24"/>
            <w:szCs w:val="24"/>
          </w:rPr>
          <w:delText>3” x 2” x 2”</w:delText>
        </w:r>
      </w:del>
      <w:ins w:id="6" w:author="Office Four" w:date="2019-01-22T08:19:00Z">
        <w:r w:rsidR="006815A1">
          <w:rPr>
            <w:sz w:val="24"/>
            <w:szCs w:val="24"/>
          </w:rPr>
          <w:t>2”x2”x2” and allow for easy moun</w:t>
        </w:r>
      </w:ins>
      <w:ins w:id="7" w:author="tai pham" w:date="2019-01-23T10:15:00Z">
        <w:r w:rsidR="0038571B">
          <w:rPr>
            <w:sz w:val="24"/>
            <w:szCs w:val="24"/>
          </w:rPr>
          <w:t>t</w:t>
        </w:r>
      </w:ins>
      <w:ins w:id="8" w:author="Office Four" w:date="2019-01-22T08:19:00Z">
        <w:r w:rsidR="006815A1">
          <w:rPr>
            <w:sz w:val="24"/>
            <w:szCs w:val="24"/>
          </w:rPr>
          <w:t>ing to the airframe.</w:t>
        </w:r>
      </w:ins>
      <w:del w:id="9" w:author="Office Four" w:date="2019-01-22T08:19:00Z">
        <w:r w:rsidR="005D0774" w:rsidRPr="0002429D" w:rsidDel="006815A1">
          <w:rPr>
            <w:sz w:val="24"/>
            <w:szCs w:val="24"/>
          </w:rPr>
          <w:delText xml:space="preserve"> </w:delText>
        </w:r>
      </w:del>
    </w:p>
    <w:p w14:paraId="4CAB2C5E" w14:textId="77777777" w:rsidR="004F7AAD" w:rsidRPr="0002429D" w:rsidRDefault="004F7AAD" w:rsidP="0002429D">
      <w:pPr>
        <w:pStyle w:val="ListParagraph"/>
        <w:numPr>
          <w:ilvl w:val="0"/>
          <w:numId w:val="7"/>
        </w:numPr>
        <w:rPr>
          <w:sz w:val="24"/>
          <w:szCs w:val="24"/>
        </w:rPr>
      </w:pPr>
      <w:r w:rsidRPr="0002429D">
        <w:rPr>
          <w:sz w:val="24"/>
          <w:szCs w:val="24"/>
        </w:rPr>
        <w:t>D</w:t>
      </w:r>
      <w:r w:rsidR="0033540D" w:rsidRPr="0002429D">
        <w:rPr>
          <w:sz w:val="24"/>
          <w:szCs w:val="24"/>
        </w:rPr>
        <w:t>evelop documentation and software installers to meet plug and play expectations</w:t>
      </w:r>
    </w:p>
    <w:p w14:paraId="22EA1B50" w14:textId="77777777" w:rsidR="0002429D" w:rsidRDefault="0002429D" w:rsidP="004F7AAD">
      <w:pPr>
        <w:rPr>
          <w:b/>
          <w:color w:val="2F5496" w:themeColor="accent1" w:themeShade="BF"/>
          <w:sz w:val="24"/>
          <w:szCs w:val="24"/>
          <w:u w:val="single"/>
        </w:rPr>
      </w:pPr>
    </w:p>
    <w:p w14:paraId="46D1976E" w14:textId="4070BC3B" w:rsidR="004F7AAD" w:rsidRDefault="00F60B14" w:rsidP="004F7AAD">
      <w:pPr>
        <w:rPr>
          <w:b/>
          <w:color w:val="2F5496" w:themeColor="accent1" w:themeShade="BF"/>
          <w:sz w:val="24"/>
          <w:szCs w:val="24"/>
          <w:u w:val="single"/>
        </w:rPr>
      </w:pPr>
      <w:r>
        <w:rPr>
          <w:b/>
          <w:color w:val="2F5496" w:themeColor="accent1" w:themeShade="BF"/>
          <w:sz w:val="24"/>
          <w:szCs w:val="24"/>
          <w:u w:val="single"/>
        </w:rPr>
        <w:t>PROJECT DESIGN SPECIFICATIONS</w:t>
      </w:r>
    </w:p>
    <w:p w14:paraId="4B997F20" w14:textId="3150BF65" w:rsidR="00C72D76" w:rsidRPr="0002429D" w:rsidRDefault="004F7AAD" w:rsidP="0002429D">
      <w:pPr>
        <w:pStyle w:val="ListParagraph"/>
        <w:numPr>
          <w:ilvl w:val="0"/>
          <w:numId w:val="8"/>
        </w:numPr>
        <w:rPr>
          <w:b/>
          <w:color w:val="2F5496" w:themeColor="accent1" w:themeShade="BF"/>
          <w:sz w:val="24"/>
          <w:szCs w:val="24"/>
          <w:u w:val="single"/>
        </w:rPr>
      </w:pPr>
      <w:r w:rsidRPr="0002429D">
        <w:rPr>
          <w:sz w:val="24"/>
          <w:szCs w:val="24"/>
        </w:rPr>
        <w:t>U</w:t>
      </w:r>
      <w:r w:rsidR="001B69D8" w:rsidRPr="0002429D">
        <w:rPr>
          <w:sz w:val="24"/>
          <w:szCs w:val="24"/>
        </w:rPr>
        <w:t xml:space="preserve">se </w:t>
      </w:r>
      <w:proofErr w:type="spellStart"/>
      <w:r w:rsidR="001B69D8" w:rsidRPr="0002429D">
        <w:rPr>
          <w:sz w:val="24"/>
          <w:szCs w:val="24"/>
        </w:rPr>
        <w:t>Pixhawk</w:t>
      </w:r>
      <w:proofErr w:type="spellEnd"/>
      <w:r w:rsidR="001B69D8" w:rsidRPr="0002429D">
        <w:rPr>
          <w:sz w:val="24"/>
          <w:szCs w:val="24"/>
        </w:rPr>
        <w:t xml:space="preserve"> 4 autopilot</w:t>
      </w:r>
    </w:p>
    <w:p w14:paraId="75670AAA" w14:textId="77777777" w:rsidR="00C72D76" w:rsidRPr="0002429D" w:rsidRDefault="001B69D8" w:rsidP="0002429D">
      <w:pPr>
        <w:pStyle w:val="ListParagraph"/>
        <w:numPr>
          <w:ilvl w:val="0"/>
          <w:numId w:val="8"/>
        </w:numPr>
        <w:rPr>
          <w:b/>
          <w:color w:val="2F5496" w:themeColor="accent1" w:themeShade="BF"/>
          <w:sz w:val="24"/>
          <w:szCs w:val="24"/>
          <w:u w:val="single"/>
        </w:rPr>
      </w:pPr>
      <w:r w:rsidRPr="0002429D">
        <w:rPr>
          <w:sz w:val="24"/>
          <w:szCs w:val="24"/>
        </w:rPr>
        <w:t>Use PX4 as an open source flight control software for drones</w:t>
      </w:r>
    </w:p>
    <w:p w14:paraId="455FBD20" w14:textId="77777777" w:rsidR="00C72D76" w:rsidRPr="0002429D" w:rsidRDefault="001B69D8" w:rsidP="0002429D">
      <w:pPr>
        <w:pStyle w:val="ListParagraph"/>
        <w:numPr>
          <w:ilvl w:val="0"/>
          <w:numId w:val="8"/>
        </w:numPr>
        <w:rPr>
          <w:b/>
          <w:color w:val="2F5496" w:themeColor="accent1" w:themeShade="BF"/>
          <w:sz w:val="24"/>
          <w:szCs w:val="24"/>
          <w:u w:val="single"/>
        </w:rPr>
      </w:pPr>
      <w:r w:rsidRPr="0002429D">
        <w:rPr>
          <w:sz w:val="24"/>
          <w:szCs w:val="24"/>
        </w:rPr>
        <w:t>Use QGROUNDCONTROL as a ground control station and mission planning</w:t>
      </w:r>
    </w:p>
    <w:p w14:paraId="1E9D1F64" w14:textId="77777777" w:rsidR="00152571" w:rsidRPr="00152571" w:rsidRDefault="001B69D8" w:rsidP="0002429D">
      <w:pPr>
        <w:pStyle w:val="ListParagraph"/>
        <w:numPr>
          <w:ilvl w:val="0"/>
          <w:numId w:val="8"/>
        </w:numPr>
        <w:rPr>
          <w:b/>
          <w:color w:val="2F5496" w:themeColor="accent1" w:themeShade="BF"/>
          <w:sz w:val="24"/>
          <w:szCs w:val="24"/>
          <w:u w:val="single"/>
        </w:rPr>
      </w:pPr>
      <w:r w:rsidRPr="0002429D">
        <w:rPr>
          <w:color w:val="000000" w:themeColor="text1"/>
          <w:sz w:val="24"/>
          <w:szCs w:val="24"/>
        </w:rPr>
        <w:t>1500</w:t>
      </w:r>
      <w:r w:rsidRPr="0002429D">
        <w:rPr>
          <w:sz w:val="24"/>
          <w:szCs w:val="24"/>
        </w:rPr>
        <w:t xml:space="preserve"> OEM and its accessories are powered using 5V output from the </w:t>
      </w:r>
      <w:proofErr w:type="spellStart"/>
      <w:r w:rsidRPr="0002429D">
        <w:rPr>
          <w:sz w:val="24"/>
          <w:szCs w:val="24"/>
        </w:rPr>
        <w:t>Pixhawk</w:t>
      </w:r>
      <w:proofErr w:type="spellEnd"/>
      <w:r w:rsidRPr="0002429D">
        <w:rPr>
          <w:sz w:val="24"/>
          <w:szCs w:val="24"/>
        </w:rPr>
        <w:t xml:space="preserve"> 4 kits</w:t>
      </w:r>
    </w:p>
    <w:p w14:paraId="11026D3E" w14:textId="77777777" w:rsidR="00152571" w:rsidRPr="00152571" w:rsidRDefault="001B69D8" w:rsidP="00152571">
      <w:pPr>
        <w:pStyle w:val="ListParagraph"/>
        <w:numPr>
          <w:ilvl w:val="0"/>
          <w:numId w:val="8"/>
        </w:numPr>
        <w:rPr>
          <w:b/>
          <w:color w:val="2F5496" w:themeColor="accent1" w:themeShade="BF"/>
          <w:sz w:val="24"/>
          <w:szCs w:val="24"/>
          <w:u w:val="single"/>
        </w:rPr>
      </w:pPr>
      <w:r w:rsidRPr="0002429D">
        <w:rPr>
          <w:sz w:val="24"/>
          <w:szCs w:val="24"/>
        </w:rPr>
        <w:t>Use RS-232 or 3.3V TTL to communicate between hardware and autopilot</w:t>
      </w:r>
    </w:p>
    <w:p w14:paraId="007703B4" w14:textId="4F3A11FC" w:rsidR="008E3B45" w:rsidRPr="00152571" w:rsidRDefault="001B69D8" w:rsidP="00152571">
      <w:pPr>
        <w:pStyle w:val="ListParagraph"/>
        <w:numPr>
          <w:ilvl w:val="0"/>
          <w:numId w:val="8"/>
        </w:numPr>
        <w:rPr>
          <w:b/>
          <w:color w:val="2F5496" w:themeColor="accent1" w:themeShade="BF"/>
          <w:sz w:val="24"/>
          <w:szCs w:val="24"/>
          <w:u w:val="single"/>
        </w:rPr>
      </w:pPr>
      <w:r w:rsidRPr="00152571">
        <w:rPr>
          <w:sz w:val="24"/>
          <w:szCs w:val="24"/>
        </w:rPr>
        <w:t>Use DJI Flame Wheel F450 quadcopter</w:t>
      </w:r>
      <w:ins w:id="10" w:author="Office Four" w:date="2019-01-22T08:20:00Z">
        <w:r w:rsidR="006815A1">
          <w:rPr>
            <w:sz w:val="24"/>
            <w:szCs w:val="24"/>
          </w:rPr>
          <w:t xml:space="preserve"> airframe.</w:t>
        </w:r>
      </w:ins>
    </w:p>
    <w:p w14:paraId="0BEE4007" w14:textId="77777777" w:rsidR="001A1404" w:rsidRPr="00AA2A41" w:rsidRDefault="001A1404" w:rsidP="001D4DD3">
      <w:pPr>
        <w:keepNext/>
        <w:jc w:val="left"/>
        <w:rPr>
          <w:rFonts w:cstheme="minorHAnsi"/>
          <w:b/>
          <w:color w:val="2F5496" w:themeColor="accent1" w:themeShade="BF"/>
          <w:sz w:val="36"/>
          <w:szCs w:val="36"/>
          <w:u w:val="single"/>
        </w:rPr>
      </w:pPr>
    </w:p>
    <w:p w14:paraId="5E1255AC" w14:textId="2A337EFE" w:rsidR="002E1380" w:rsidRPr="00AA2A41" w:rsidRDefault="00674192" w:rsidP="001D4DD3">
      <w:pPr>
        <w:keepNext/>
        <w:jc w:val="left"/>
        <w:rPr>
          <w:rFonts w:cstheme="minorHAnsi"/>
          <w:b/>
          <w:color w:val="222222"/>
        </w:rPr>
      </w:pPr>
      <w:r w:rsidRPr="00AA2A41">
        <w:rPr>
          <w:rFonts w:cstheme="minorHAnsi"/>
          <w:b/>
          <w:color w:val="2F5496" w:themeColor="accent1" w:themeShade="BF"/>
          <w:sz w:val="36"/>
          <w:szCs w:val="36"/>
          <w:u w:val="single"/>
        </w:rPr>
        <w:t>LEVEL 0 BLOCK DIAGRAMS</w:t>
      </w:r>
      <w:r w:rsidR="001D4DD3" w:rsidRPr="00AA2A41">
        <w:rPr>
          <w:rFonts w:cstheme="minorHAnsi"/>
          <w:b/>
          <w:color w:val="222222"/>
          <w:shd w:val="clear" w:color="auto" w:fill="FFFFFF"/>
        </w:rPr>
        <w:t> </w:t>
      </w:r>
    </w:p>
    <w:p w14:paraId="53E65A89" w14:textId="77777777" w:rsidR="001D4DD3" w:rsidRDefault="001D4DD3" w:rsidP="00364E22">
      <w:pPr>
        <w:keepNext/>
        <w:jc w:val="center"/>
      </w:pPr>
    </w:p>
    <w:p w14:paraId="14491C72" w14:textId="5807C4DC" w:rsidR="00364E22" w:rsidRDefault="005F330C" w:rsidP="00364E22">
      <w:pPr>
        <w:keepNext/>
        <w:jc w:val="center"/>
      </w:pPr>
      <w:r>
        <w:rPr>
          <w:noProof/>
        </w:rPr>
        <w:drawing>
          <wp:inline distT="0" distB="0" distL="0" distR="0" wp14:anchorId="3D17FDE5" wp14:editId="100789BE">
            <wp:extent cx="4610911" cy="44035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0_CURRENT_V4.png"/>
                    <pic:cNvPicPr/>
                  </pic:nvPicPr>
                  <pic:blipFill>
                    <a:blip r:embed="rId9">
                      <a:extLst>
                        <a:ext uri="{28A0092B-C50C-407E-A947-70E740481C1C}">
                          <a14:useLocalDpi xmlns:a14="http://schemas.microsoft.com/office/drawing/2010/main" val="0"/>
                        </a:ext>
                      </a:extLst>
                    </a:blip>
                    <a:stretch>
                      <a:fillRect/>
                    </a:stretch>
                  </pic:blipFill>
                  <pic:spPr>
                    <a:xfrm>
                      <a:off x="0" y="0"/>
                      <a:ext cx="4632004" cy="4423663"/>
                    </a:xfrm>
                    <a:prstGeom prst="rect">
                      <a:avLst/>
                    </a:prstGeom>
                  </pic:spPr>
                </pic:pic>
              </a:graphicData>
            </a:graphic>
          </wp:inline>
        </w:drawing>
      </w:r>
    </w:p>
    <w:p w14:paraId="001B4050" w14:textId="47A3DB10" w:rsidR="00A52F06" w:rsidRPr="00FD04E2" w:rsidRDefault="00364E22" w:rsidP="00364E22">
      <w:pPr>
        <w:pStyle w:val="Caption"/>
        <w:jc w:val="center"/>
        <w:rPr>
          <w:sz w:val="24"/>
          <w:szCs w:val="24"/>
        </w:rPr>
      </w:pPr>
      <w:bookmarkStart w:id="11" w:name="_Ref535912352"/>
      <w:r w:rsidRPr="00FD04E2">
        <w:rPr>
          <w:sz w:val="24"/>
          <w:szCs w:val="24"/>
        </w:rPr>
        <w:t xml:space="preserve">Figure </w:t>
      </w:r>
      <w:r w:rsidR="00A811BA" w:rsidRPr="00FD04E2">
        <w:rPr>
          <w:noProof/>
          <w:sz w:val="24"/>
          <w:szCs w:val="24"/>
        </w:rPr>
        <w:fldChar w:fldCharType="begin"/>
      </w:r>
      <w:r w:rsidR="00A811BA" w:rsidRPr="00FD04E2">
        <w:rPr>
          <w:noProof/>
          <w:sz w:val="24"/>
          <w:szCs w:val="24"/>
        </w:rPr>
        <w:instrText xml:space="preserve"> SEQ Figure \* ARABIC </w:instrText>
      </w:r>
      <w:r w:rsidR="00A811BA" w:rsidRPr="00FD04E2">
        <w:rPr>
          <w:noProof/>
          <w:sz w:val="24"/>
          <w:szCs w:val="24"/>
        </w:rPr>
        <w:fldChar w:fldCharType="separate"/>
      </w:r>
      <w:r w:rsidR="00A64B2C" w:rsidRPr="00FD04E2">
        <w:rPr>
          <w:noProof/>
          <w:sz w:val="24"/>
          <w:szCs w:val="24"/>
        </w:rPr>
        <w:t>1</w:t>
      </w:r>
      <w:r w:rsidR="00A811BA" w:rsidRPr="00FD04E2">
        <w:rPr>
          <w:noProof/>
          <w:sz w:val="24"/>
          <w:szCs w:val="24"/>
        </w:rPr>
        <w:fldChar w:fldCharType="end"/>
      </w:r>
      <w:bookmarkEnd w:id="11"/>
      <w:r w:rsidRPr="00FD04E2">
        <w:rPr>
          <w:sz w:val="24"/>
          <w:szCs w:val="24"/>
        </w:rPr>
        <w:t xml:space="preserve">: </w:t>
      </w:r>
      <w:r w:rsidRPr="00E77071">
        <w:rPr>
          <w:b w:val="0"/>
          <w:sz w:val="24"/>
          <w:szCs w:val="24"/>
        </w:rPr>
        <w:t>Level 0 diagram of current configuration</w:t>
      </w:r>
    </w:p>
    <w:p w14:paraId="7D6DA328" w14:textId="72192685" w:rsidR="00364E22" w:rsidRDefault="00364E22" w:rsidP="00364E22"/>
    <w:p w14:paraId="7C3D0B76" w14:textId="1F161D8C" w:rsidR="00017EB3" w:rsidRDefault="007F60BE" w:rsidP="00017EB3">
      <w:pPr>
        <w:keepNext/>
        <w:jc w:val="center"/>
      </w:pPr>
      <w:r>
        <w:rPr>
          <w:noProof/>
        </w:rPr>
        <w:lastRenderedPageBreak/>
        <w:drawing>
          <wp:inline distT="0" distB="0" distL="0" distR="0" wp14:anchorId="2E783AB5" wp14:editId="0687310C">
            <wp:extent cx="4800600" cy="36814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0_DESIRED_V4.png"/>
                    <pic:cNvPicPr/>
                  </pic:nvPicPr>
                  <pic:blipFill>
                    <a:blip r:embed="rId10">
                      <a:extLst>
                        <a:ext uri="{28A0092B-C50C-407E-A947-70E740481C1C}">
                          <a14:useLocalDpi xmlns:a14="http://schemas.microsoft.com/office/drawing/2010/main" val="0"/>
                        </a:ext>
                      </a:extLst>
                    </a:blip>
                    <a:stretch>
                      <a:fillRect/>
                    </a:stretch>
                  </pic:blipFill>
                  <pic:spPr>
                    <a:xfrm>
                      <a:off x="0" y="0"/>
                      <a:ext cx="4814954" cy="3692494"/>
                    </a:xfrm>
                    <a:prstGeom prst="rect">
                      <a:avLst/>
                    </a:prstGeom>
                  </pic:spPr>
                </pic:pic>
              </a:graphicData>
            </a:graphic>
          </wp:inline>
        </w:drawing>
      </w:r>
    </w:p>
    <w:p w14:paraId="49E7B939" w14:textId="3E3B0392" w:rsidR="00364E22" w:rsidRPr="00FD04E2" w:rsidRDefault="00017EB3" w:rsidP="00017EB3">
      <w:pPr>
        <w:pStyle w:val="Caption"/>
        <w:jc w:val="center"/>
        <w:rPr>
          <w:sz w:val="24"/>
          <w:szCs w:val="24"/>
        </w:rPr>
      </w:pPr>
      <w:r w:rsidRPr="00FD04E2">
        <w:rPr>
          <w:sz w:val="24"/>
          <w:szCs w:val="24"/>
        </w:rPr>
        <w:t xml:space="preserve">Figure </w:t>
      </w:r>
      <w:r w:rsidR="00A811BA" w:rsidRPr="00FD04E2">
        <w:rPr>
          <w:noProof/>
          <w:sz w:val="24"/>
          <w:szCs w:val="24"/>
        </w:rPr>
        <w:fldChar w:fldCharType="begin"/>
      </w:r>
      <w:r w:rsidR="00A811BA" w:rsidRPr="00FD04E2">
        <w:rPr>
          <w:noProof/>
          <w:sz w:val="24"/>
          <w:szCs w:val="24"/>
        </w:rPr>
        <w:instrText xml:space="preserve"> SEQ Figure \* ARABIC </w:instrText>
      </w:r>
      <w:r w:rsidR="00A811BA" w:rsidRPr="00FD04E2">
        <w:rPr>
          <w:noProof/>
          <w:sz w:val="24"/>
          <w:szCs w:val="24"/>
        </w:rPr>
        <w:fldChar w:fldCharType="separate"/>
      </w:r>
      <w:r w:rsidR="00A64B2C" w:rsidRPr="00FD04E2">
        <w:rPr>
          <w:noProof/>
          <w:sz w:val="24"/>
          <w:szCs w:val="24"/>
        </w:rPr>
        <w:t>2</w:t>
      </w:r>
      <w:r w:rsidR="00A811BA" w:rsidRPr="00FD04E2">
        <w:rPr>
          <w:noProof/>
          <w:sz w:val="24"/>
          <w:szCs w:val="24"/>
        </w:rPr>
        <w:fldChar w:fldCharType="end"/>
      </w:r>
      <w:r w:rsidRPr="00FD04E2">
        <w:rPr>
          <w:sz w:val="24"/>
          <w:szCs w:val="24"/>
        </w:rPr>
        <w:t xml:space="preserve">: </w:t>
      </w:r>
      <w:r w:rsidRPr="00476CA7">
        <w:rPr>
          <w:b w:val="0"/>
          <w:sz w:val="24"/>
          <w:szCs w:val="24"/>
        </w:rPr>
        <w:t>Level 0 diagram of desired configuration</w:t>
      </w:r>
    </w:p>
    <w:p w14:paraId="382C20E6" w14:textId="2403E78F" w:rsidR="00F947E6" w:rsidDel="006815A1" w:rsidRDefault="00F947E6" w:rsidP="00F947E6">
      <w:pPr>
        <w:rPr>
          <w:del w:id="12" w:author="Office Four" w:date="2019-01-22T08:21:00Z"/>
        </w:rPr>
      </w:pPr>
    </w:p>
    <w:p w14:paraId="04E03103" w14:textId="44D71C16" w:rsidR="00FD04E2" w:rsidDel="006815A1" w:rsidRDefault="00FD04E2" w:rsidP="00F947E6">
      <w:pPr>
        <w:rPr>
          <w:del w:id="13" w:author="Office Four" w:date="2019-01-22T08:21:00Z"/>
        </w:rPr>
      </w:pPr>
    </w:p>
    <w:p w14:paraId="4908DBA0" w14:textId="0B5D483E" w:rsidR="00FD04E2" w:rsidDel="006815A1" w:rsidRDefault="00FD04E2" w:rsidP="00F947E6">
      <w:pPr>
        <w:rPr>
          <w:del w:id="14" w:author="Office Four" w:date="2019-01-22T08:21:00Z"/>
        </w:rPr>
      </w:pPr>
    </w:p>
    <w:p w14:paraId="34BE3875" w14:textId="14A93A9C" w:rsidR="00FD04E2" w:rsidDel="006815A1" w:rsidRDefault="00FD04E2" w:rsidP="00F947E6">
      <w:pPr>
        <w:rPr>
          <w:del w:id="15" w:author="Office Four" w:date="2019-01-22T08:21:00Z"/>
        </w:rPr>
      </w:pPr>
    </w:p>
    <w:p w14:paraId="103E39DE" w14:textId="3B3A1C1C" w:rsidR="00F947E6" w:rsidDel="006815A1" w:rsidRDefault="00F947E6" w:rsidP="00F947E6">
      <w:pPr>
        <w:rPr>
          <w:del w:id="16" w:author="Office Four" w:date="2019-01-22T08:21:00Z"/>
        </w:rPr>
      </w:pPr>
    </w:p>
    <w:p w14:paraId="534D2A94" w14:textId="3F5522CE" w:rsidR="008E3479" w:rsidDel="006815A1" w:rsidRDefault="008E3479" w:rsidP="008E3479">
      <w:pPr>
        <w:keepNext/>
        <w:rPr>
          <w:del w:id="17" w:author="Office Four" w:date="2019-01-22T08:21:00Z"/>
        </w:rPr>
      </w:pPr>
    </w:p>
    <w:p w14:paraId="30E77D4A" w14:textId="4025215C" w:rsidR="00BA1EDF" w:rsidDel="006815A1" w:rsidRDefault="00BA1EDF" w:rsidP="00A64B2C">
      <w:pPr>
        <w:rPr>
          <w:del w:id="18" w:author="Office Four" w:date="2019-01-22T08:21:00Z"/>
          <w:rFonts w:cstheme="majorHAnsi"/>
          <w:b/>
          <w:color w:val="2F5496" w:themeColor="accent1" w:themeShade="BF"/>
          <w:sz w:val="36"/>
          <w:szCs w:val="36"/>
          <w:u w:val="single"/>
        </w:rPr>
      </w:pPr>
    </w:p>
    <w:p w14:paraId="7DED0C72" w14:textId="6B7DAF2B" w:rsidR="00FD04E2" w:rsidDel="006815A1" w:rsidRDefault="00FD04E2" w:rsidP="00A64B2C">
      <w:pPr>
        <w:rPr>
          <w:del w:id="19" w:author="Office Four" w:date="2019-01-22T08:21:00Z"/>
          <w:rFonts w:cstheme="majorHAnsi"/>
          <w:b/>
          <w:color w:val="2F5496" w:themeColor="accent1" w:themeShade="BF"/>
          <w:sz w:val="36"/>
          <w:szCs w:val="36"/>
          <w:u w:val="single"/>
        </w:rPr>
      </w:pPr>
    </w:p>
    <w:p w14:paraId="10488299" w14:textId="4FB60246" w:rsidR="00BA1EDF" w:rsidDel="006815A1" w:rsidRDefault="00BA1EDF" w:rsidP="00A64B2C">
      <w:pPr>
        <w:rPr>
          <w:del w:id="20" w:author="Office Four" w:date="2019-01-22T08:21:00Z"/>
          <w:rFonts w:cstheme="majorHAnsi"/>
          <w:b/>
          <w:color w:val="2F5496" w:themeColor="accent1" w:themeShade="BF"/>
          <w:sz w:val="36"/>
          <w:szCs w:val="36"/>
          <w:u w:val="single"/>
        </w:rPr>
      </w:pPr>
    </w:p>
    <w:p w14:paraId="30FBB2F1" w14:textId="148228CD" w:rsidR="00FF13C1" w:rsidDel="006815A1" w:rsidRDefault="00FF13C1" w:rsidP="00A64B2C">
      <w:pPr>
        <w:rPr>
          <w:del w:id="21" w:author="Office Four" w:date="2019-01-22T08:21:00Z"/>
          <w:rFonts w:cstheme="majorHAnsi"/>
          <w:b/>
          <w:color w:val="2F5496" w:themeColor="accent1" w:themeShade="BF"/>
          <w:sz w:val="36"/>
          <w:szCs w:val="36"/>
          <w:u w:val="single"/>
        </w:rPr>
      </w:pPr>
    </w:p>
    <w:p w14:paraId="15F94FC5" w14:textId="6063ED21" w:rsidR="003406A8" w:rsidDel="006815A1" w:rsidRDefault="003406A8" w:rsidP="00A64B2C">
      <w:pPr>
        <w:rPr>
          <w:del w:id="22" w:author="Office Four" w:date="2019-01-22T08:21:00Z"/>
          <w:rFonts w:cstheme="majorHAnsi"/>
          <w:b/>
          <w:color w:val="2F5496" w:themeColor="accent1" w:themeShade="BF"/>
          <w:sz w:val="36"/>
          <w:szCs w:val="36"/>
          <w:u w:val="single"/>
        </w:rPr>
      </w:pPr>
    </w:p>
    <w:p w14:paraId="532641F4" w14:textId="0B7155E8" w:rsidR="00A64B2C" w:rsidRDefault="00805D3B" w:rsidP="00A64B2C">
      <w:pPr>
        <w:rPr>
          <w:rFonts w:cstheme="majorHAnsi"/>
          <w:b/>
          <w:color w:val="2F5496" w:themeColor="accent1" w:themeShade="BF"/>
          <w:sz w:val="36"/>
          <w:szCs w:val="36"/>
          <w:u w:val="single"/>
        </w:rPr>
      </w:pPr>
      <w:r w:rsidRPr="00BA1EDF">
        <w:rPr>
          <w:rFonts w:cstheme="majorHAnsi"/>
          <w:b/>
          <w:color w:val="2F5496" w:themeColor="accent1" w:themeShade="BF"/>
          <w:sz w:val="36"/>
          <w:szCs w:val="36"/>
          <w:u w:val="single"/>
        </w:rPr>
        <w:t>HARDWARE</w:t>
      </w:r>
      <w:r w:rsidR="00AA2A41" w:rsidRPr="00BA1EDF">
        <w:rPr>
          <w:rFonts w:cstheme="majorHAnsi"/>
          <w:b/>
          <w:color w:val="2F5496" w:themeColor="accent1" w:themeShade="BF"/>
          <w:sz w:val="36"/>
          <w:szCs w:val="36"/>
          <w:u w:val="single"/>
        </w:rPr>
        <w:t xml:space="preserve"> AND S</w:t>
      </w:r>
      <w:r w:rsidR="00BA1EDF" w:rsidRPr="00BA1EDF">
        <w:rPr>
          <w:rFonts w:cstheme="majorHAnsi"/>
          <w:b/>
          <w:color w:val="2F5496" w:themeColor="accent1" w:themeShade="BF"/>
          <w:sz w:val="36"/>
          <w:szCs w:val="36"/>
          <w:u w:val="single"/>
        </w:rPr>
        <w:t>OFTWARE</w:t>
      </w:r>
      <w:r w:rsidRPr="00BA1EDF">
        <w:rPr>
          <w:rFonts w:cstheme="majorHAnsi"/>
          <w:b/>
          <w:color w:val="2F5496" w:themeColor="accent1" w:themeShade="BF"/>
          <w:sz w:val="36"/>
          <w:szCs w:val="36"/>
          <w:u w:val="single"/>
        </w:rPr>
        <w:t xml:space="preserve"> REQUIREMENTS</w:t>
      </w:r>
    </w:p>
    <w:p w14:paraId="5F5595F7" w14:textId="77777777" w:rsidR="00271E1A" w:rsidRPr="00BA1EDF" w:rsidRDefault="00271E1A" w:rsidP="00A64B2C">
      <w:pPr>
        <w:rPr>
          <w:rFonts w:cstheme="majorHAnsi"/>
          <w:b/>
          <w:color w:val="2F5496" w:themeColor="accent1" w:themeShade="BF"/>
          <w:sz w:val="36"/>
          <w:szCs w:val="36"/>
          <w:u w:val="single"/>
        </w:rPr>
      </w:pPr>
    </w:p>
    <w:p w14:paraId="72CB1E25" w14:textId="77777777" w:rsidR="00271E1A" w:rsidRDefault="00271E1A" w:rsidP="00271E1A">
      <w:pPr>
        <w:rPr>
          <w:b/>
          <w:color w:val="2F5496" w:themeColor="accent1" w:themeShade="BF"/>
          <w:sz w:val="24"/>
          <w:szCs w:val="24"/>
          <w:u w:val="single"/>
        </w:rPr>
      </w:pPr>
      <w:r>
        <w:rPr>
          <w:b/>
          <w:color w:val="2F5496" w:themeColor="accent1" w:themeShade="BF"/>
          <w:sz w:val="24"/>
          <w:szCs w:val="24"/>
          <w:u w:val="single"/>
        </w:rPr>
        <w:t>HARDWARE</w:t>
      </w:r>
    </w:p>
    <w:p w14:paraId="1F116BAB" w14:textId="17E0F869" w:rsidR="00805D3B" w:rsidRDefault="00271E1A" w:rsidP="00271E1A">
      <w:pPr>
        <w:ind w:firstLine="720"/>
      </w:pPr>
      <w:r w:rsidRPr="0029290F">
        <w:t>The system will be powered by a Gens Ace</w:t>
      </w:r>
      <w:r>
        <w:t xml:space="preserve"> 4S</w:t>
      </w:r>
      <w:r w:rsidRPr="0029290F">
        <w:t xml:space="preserve"> LiPo Battery. This battery will deliver 14.8 V to the power management board. The power management board distributes power to the </w:t>
      </w:r>
      <w:proofErr w:type="spellStart"/>
      <w:r w:rsidRPr="0029290F">
        <w:t>Pixhawk</w:t>
      </w:r>
      <w:proofErr w:type="spellEnd"/>
      <w:r w:rsidRPr="0029290F">
        <w:t xml:space="preserve"> 4, the ESCs, and has a 5 V output for the new board we are integrating which in turn will supply power the 1500 OEM. The power management board also distributes the PWM signals from </w:t>
      </w:r>
      <w:proofErr w:type="spellStart"/>
      <w:r w:rsidRPr="0029290F">
        <w:t>Pixhawk</w:t>
      </w:r>
      <w:proofErr w:type="spellEnd"/>
      <w:r w:rsidRPr="0029290F">
        <w:t xml:space="preserve"> to the motors.</w:t>
      </w:r>
      <w:r w:rsidR="007B3140">
        <w:t xml:space="preserve"> Also, the more details of how to connect </w:t>
      </w:r>
      <w:proofErr w:type="spellStart"/>
      <w:r w:rsidR="007B3140">
        <w:t>Pixhawk</w:t>
      </w:r>
      <w:proofErr w:type="spellEnd"/>
      <w:r w:rsidR="007B3140">
        <w:t xml:space="preserve"> 4 with other part</w:t>
      </w:r>
      <w:r w:rsidR="00E77071">
        <w:t>s</w:t>
      </w:r>
      <w:r w:rsidR="007B3140">
        <w:t xml:space="preserve"> of the design can be found </w:t>
      </w:r>
      <w:hyperlink r:id="rId11" w:history="1">
        <w:r w:rsidR="007B3140" w:rsidRPr="007B3140">
          <w:rPr>
            <w:rStyle w:val="Hyperlink"/>
          </w:rPr>
          <w:t>here</w:t>
        </w:r>
      </w:hyperlink>
      <w:r w:rsidR="007B3140">
        <w:t>.</w:t>
      </w:r>
    </w:p>
    <w:p w14:paraId="2B970101" w14:textId="5B0E5ED9" w:rsidR="00271E1A" w:rsidRDefault="00271E1A" w:rsidP="00271E1A">
      <w:r w:rsidRPr="0029290F">
        <w:t>The battery connectors, 5 V output, ESCs, and Motors are all soldered directly to the PM board. The power and PWM signals are connected to the PM board with included cables. The specifications for the PM07 power management board are given below.</w:t>
      </w:r>
    </w:p>
    <w:p w14:paraId="316DD5D6" w14:textId="0865249E" w:rsidR="00271E1A" w:rsidRDefault="00271E1A" w:rsidP="00271E1A">
      <w:r>
        <w:rPr>
          <w:noProof/>
        </w:rPr>
        <w:drawing>
          <wp:anchor distT="0" distB="0" distL="114300" distR="114300" simplePos="0" relativeHeight="251664384" behindDoc="1" locked="0" layoutInCell="1" allowOverlap="1" wp14:anchorId="321F287C" wp14:editId="5015F37A">
            <wp:simplePos x="0" y="0"/>
            <wp:positionH relativeFrom="column">
              <wp:posOffset>552450</wp:posOffset>
            </wp:positionH>
            <wp:positionV relativeFrom="paragraph">
              <wp:posOffset>272415</wp:posOffset>
            </wp:positionV>
            <wp:extent cx="4575634" cy="4305300"/>
            <wp:effectExtent l="0" t="0" r="0" b="0"/>
            <wp:wrapTight wrapText="bothSides">
              <wp:wrapPolygon edited="0">
                <wp:start x="7285" y="669"/>
                <wp:lineTo x="1979" y="956"/>
                <wp:lineTo x="1619" y="1051"/>
                <wp:lineTo x="1619" y="10035"/>
                <wp:lineTo x="0" y="10418"/>
                <wp:lineTo x="0" y="12138"/>
                <wp:lineTo x="3418" y="13094"/>
                <wp:lineTo x="3418" y="16630"/>
                <wp:lineTo x="4497" y="17681"/>
                <wp:lineTo x="4947" y="17681"/>
                <wp:lineTo x="4947" y="18159"/>
                <wp:lineTo x="11962" y="19211"/>
                <wp:lineTo x="14210" y="19306"/>
                <wp:lineTo x="14030" y="19688"/>
                <wp:lineTo x="14030" y="21409"/>
                <wp:lineTo x="14480" y="21504"/>
                <wp:lineTo x="16728" y="21504"/>
                <wp:lineTo x="21045" y="21504"/>
                <wp:lineTo x="21225" y="15005"/>
                <wp:lineTo x="20776" y="14814"/>
                <wp:lineTo x="17628" y="14623"/>
                <wp:lineTo x="17718" y="10035"/>
                <wp:lineTo x="19427" y="8506"/>
                <wp:lineTo x="21495" y="7168"/>
                <wp:lineTo x="21495" y="6595"/>
                <wp:lineTo x="17448" y="5448"/>
                <wp:lineTo x="18257" y="5448"/>
                <wp:lineTo x="18077" y="4874"/>
                <wp:lineTo x="15829" y="3919"/>
                <wp:lineTo x="16369" y="3919"/>
                <wp:lineTo x="16818" y="3154"/>
                <wp:lineTo x="16908" y="1051"/>
                <wp:lineTo x="16459" y="956"/>
                <wp:lineTo x="11602" y="669"/>
                <wp:lineTo x="7285" y="66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xhawk4_power_management_board.png"/>
                    <pic:cNvPicPr/>
                  </pic:nvPicPr>
                  <pic:blipFill>
                    <a:blip r:embed="rId12">
                      <a:extLst>
                        <a:ext uri="{28A0092B-C50C-407E-A947-70E740481C1C}">
                          <a14:useLocalDpi xmlns:a14="http://schemas.microsoft.com/office/drawing/2010/main" val="0"/>
                        </a:ext>
                      </a:extLst>
                    </a:blip>
                    <a:stretch>
                      <a:fillRect/>
                    </a:stretch>
                  </pic:blipFill>
                  <pic:spPr>
                    <a:xfrm>
                      <a:off x="0" y="0"/>
                      <a:ext cx="4575634" cy="4305300"/>
                    </a:xfrm>
                    <a:prstGeom prst="rect">
                      <a:avLst/>
                    </a:prstGeom>
                  </pic:spPr>
                </pic:pic>
              </a:graphicData>
            </a:graphic>
          </wp:anchor>
        </w:drawing>
      </w:r>
    </w:p>
    <w:p w14:paraId="3EDFBFD0" w14:textId="21BDC617" w:rsidR="00805D3B" w:rsidRDefault="00805D3B" w:rsidP="00A64B2C"/>
    <w:p w14:paraId="7F5D079E" w14:textId="77777777" w:rsidR="00271E1A" w:rsidRDefault="00271E1A" w:rsidP="00271E1A">
      <w:pPr>
        <w:pStyle w:val="Caption"/>
        <w:jc w:val="center"/>
        <w:rPr>
          <w:sz w:val="24"/>
          <w:szCs w:val="24"/>
        </w:rPr>
      </w:pPr>
    </w:p>
    <w:p w14:paraId="4FB0A53F" w14:textId="77777777" w:rsidR="00271E1A" w:rsidRDefault="00271E1A" w:rsidP="00271E1A">
      <w:pPr>
        <w:pStyle w:val="Caption"/>
        <w:jc w:val="center"/>
        <w:rPr>
          <w:sz w:val="24"/>
          <w:szCs w:val="24"/>
        </w:rPr>
      </w:pPr>
    </w:p>
    <w:p w14:paraId="59A02AA5" w14:textId="77777777" w:rsidR="00271E1A" w:rsidRDefault="00271E1A" w:rsidP="00271E1A">
      <w:pPr>
        <w:pStyle w:val="Caption"/>
        <w:jc w:val="center"/>
        <w:rPr>
          <w:sz w:val="24"/>
          <w:szCs w:val="24"/>
        </w:rPr>
      </w:pPr>
    </w:p>
    <w:p w14:paraId="7FAE0817" w14:textId="77777777" w:rsidR="00271E1A" w:rsidRDefault="00271E1A" w:rsidP="00271E1A">
      <w:pPr>
        <w:pStyle w:val="Caption"/>
        <w:jc w:val="center"/>
        <w:rPr>
          <w:sz w:val="24"/>
          <w:szCs w:val="24"/>
        </w:rPr>
      </w:pPr>
    </w:p>
    <w:p w14:paraId="16545D86" w14:textId="77777777" w:rsidR="00271E1A" w:rsidRDefault="00271E1A" w:rsidP="00271E1A">
      <w:pPr>
        <w:pStyle w:val="Caption"/>
        <w:jc w:val="center"/>
        <w:rPr>
          <w:sz w:val="24"/>
          <w:szCs w:val="24"/>
        </w:rPr>
      </w:pPr>
    </w:p>
    <w:p w14:paraId="09F001EB" w14:textId="77777777" w:rsidR="00271E1A" w:rsidRDefault="00271E1A" w:rsidP="00271E1A">
      <w:pPr>
        <w:pStyle w:val="Caption"/>
        <w:jc w:val="center"/>
        <w:rPr>
          <w:sz w:val="24"/>
          <w:szCs w:val="24"/>
        </w:rPr>
      </w:pPr>
    </w:p>
    <w:p w14:paraId="57596C2A" w14:textId="77777777" w:rsidR="00271E1A" w:rsidRDefault="00271E1A" w:rsidP="00271E1A">
      <w:pPr>
        <w:pStyle w:val="Caption"/>
        <w:jc w:val="center"/>
        <w:rPr>
          <w:sz w:val="24"/>
          <w:szCs w:val="24"/>
        </w:rPr>
      </w:pPr>
    </w:p>
    <w:p w14:paraId="77F8DC4B" w14:textId="77777777" w:rsidR="00271E1A" w:rsidRDefault="00271E1A" w:rsidP="00271E1A">
      <w:pPr>
        <w:pStyle w:val="Caption"/>
        <w:jc w:val="center"/>
        <w:rPr>
          <w:sz w:val="24"/>
          <w:szCs w:val="24"/>
        </w:rPr>
      </w:pPr>
    </w:p>
    <w:p w14:paraId="19D6F477" w14:textId="77777777" w:rsidR="00271E1A" w:rsidRDefault="00271E1A" w:rsidP="00271E1A">
      <w:pPr>
        <w:pStyle w:val="Caption"/>
        <w:jc w:val="center"/>
        <w:rPr>
          <w:sz w:val="24"/>
          <w:szCs w:val="24"/>
        </w:rPr>
      </w:pPr>
    </w:p>
    <w:p w14:paraId="06BA7D86" w14:textId="77777777" w:rsidR="00271E1A" w:rsidRDefault="00271E1A" w:rsidP="00271E1A">
      <w:pPr>
        <w:pStyle w:val="Caption"/>
        <w:jc w:val="center"/>
        <w:rPr>
          <w:sz w:val="24"/>
          <w:szCs w:val="24"/>
        </w:rPr>
      </w:pPr>
    </w:p>
    <w:p w14:paraId="0C160C14" w14:textId="77777777" w:rsidR="00271E1A" w:rsidRDefault="00271E1A" w:rsidP="00271E1A">
      <w:pPr>
        <w:pStyle w:val="Caption"/>
        <w:jc w:val="center"/>
        <w:rPr>
          <w:sz w:val="24"/>
          <w:szCs w:val="24"/>
        </w:rPr>
      </w:pPr>
    </w:p>
    <w:p w14:paraId="7E6B6A0F" w14:textId="77777777" w:rsidR="00271E1A" w:rsidRDefault="00271E1A" w:rsidP="00271E1A">
      <w:pPr>
        <w:pStyle w:val="Caption"/>
        <w:jc w:val="center"/>
        <w:rPr>
          <w:sz w:val="24"/>
          <w:szCs w:val="24"/>
        </w:rPr>
      </w:pPr>
    </w:p>
    <w:p w14:paraId="59B8C8CB" w14:textId="77777777" w:rsidR="00271E1A" w:rsidRDefault="00271E1A" w:rsidP="00271E1A">
      <w:pPr>
        <w:pStyle w:val="Caption"/>
        <w:jc w:val="center"/>
        <w:rPr>
          <w:sz w:val="24"/>
          <w:szCs w:val="24"/>
        </w:rPr>
      </w:pPr>
    </w:p>
    <w:p w14:paraId="0FBDB022" w14:textId="77777777" w:rsidR="00895E0E" w:rsidRDefault="00895E0E" w:rsidP="00271E1A">
      <w:pPr>
        <w:pStyle w:val="Caption"/>
        <w:jc w:val="center"/>
        <w:rPr>
          <w:sz w:val="24"/>
          <w:szCs w:val="24"/>
        </w:rPr>
      </w:pPr>
    </w:p>
    <w:p w14:paraId="7C41EDD3" w14:textId="51BF16EA" w:rsidR="00271E1A" w:rsidRDefault="00271E1A" w:rsidP="00895E0E">
      <w:pPr>
        <w:pStyle w:val="Caption"/>
        <w:rPr>
          <w:b w:val="0"/>
          <w:sz w:val="24"/>
          <w:szCs w:val="24"/>
        </w:rPr>
      </w:pPr>
      <w:r w:rsidRPr="009B7742">
        <w:rPr>
          <w:sz w:val="24"/>
          <w:szCs w:val="24"/>
        </w:rPr>
        <w:t xml:space="preserve">Figure </w:t>
      </w:r>
      <w:r w:rsidRPr="009B7742">
        <w:rPr>
          <w:sz w:val="24"/>
          <w:szCs w:val="24"/>
        </w:rPr>
        <w:fldChar w:fldCharType="begin"/>
      </w:r>
      <w:r w:rsidRPr="009B7742">
        <w:rPr>
          <w:sz w:val="24"/>
          <w:szCs w:val="24"/>
        </w:rPr>
        <w:instrText xml:space="preserve"> SEQ Figure \* ARABIC </w:instrText>
      </w:r>
      <w:r w:rsidRPr="009B7742">
        <w:rPr>
          <w:sz w:val="24"/>
          <w:szCs w:val="24"/>
        </w:rPr>
        <w:fldChar w:fldCharType="separate"/>
      </w:r>
      <w:r>
        <w:rPr>
          <w:noProof/>
          <w:sz w:val="24"/>
          <w:szCs w:val="24"/>
        </w:rPr>
        <w:t>3</w:t>
      </w:r>
      <w:r w:rsidRPr="009B7742">
        <w:rPr>
          <w:sz w:val="24"/>
          <w:szCs w:val="24"/>
        </w:rPr>
        <w:fldChar w:fldCharType="end"/>
      </w:r>
      <w:r w:rsidRPr="009B7742">
        <w:rPr>
          <w:sz w:val="24"/>
          <w:szCs w:val="24"/>
        </w:rPr>
        <w:t xml:space="preserve">: </w:t>
      </w:r>
      <w:r w:rsidRPr="00895E0E">
        <w:rPr>
          <w:b w:val="0"/>
          <w:sz w:val="24"/>
          <w:szCs w:val="24"/>
        </w:rPr>
        <w:t>Power Management Board</w:t>
      </w:r>
      <w:r w:rsidR="00895E0E">
        <w:rPr>
          <w:b w:val="0"/>
          <w:sz w:val="24"/>
          <w:szCs w:val="24"/>
        </w:rPr>
        <w:t xml:space="preserve"> </w:t>
      </w:r>
    </w:p>
    <w:p w14:paraId="2ADEE673" w14:textId="6B41EDB8" w:rsidR="00895E0E" w:rsidRPr="00895E0E" w:rsidRDefault="00895E0E" w:rsidP="00895E0E">
      <w:r>
        <w:t xml:space="preserve">(Retrieved from </w:t>
      </w:r>
      <w:hyperlink r:id="rId13" w:history="1">
        <w:r w:rsidRPr="00AD2406">
          <w:rPr>
            <w:rStyle w:val="Hyperlink"/>
          </w:rPr>
          <w:t>https://docs.px4.io/en/assembly/quick_start_pixhawk4.html</w:t>
        </w:r>
      </w:hyperlink>
      <w:r>
        <w:t xml:space="preserve"> on 13 Jan 2019)</w:t>
      </w:r>
    </w:p>
    <w:p w14:paraId="2B2174E1" w14:textId="77777777" w:rsidR="00A91FBC" w:rsidRDefault="00A91FBC" w:rsidP="00A64B2C"/>
    <w:p w14:paraId="62A435C4" w14:textId="77777777" w:rsidR="00271E1A" w:rsidRPr="0029290F" w:rsidRDefault="00271E1A" w:rsidP="00271E1A">
      <w:r w:rsidRPr="0029290F">
        <w:rPr>
          <w:b/>
        </w:rPr>
        <w:t>Specifications</w:t>
      </w:r>
      <w:r w:rsidRPr="0029290F">
        <w:rPr>
          <w:rFonts w:ascii="MS Gothic" w:eastAsia="MS Gothic" w:hAnsi="MS Gothic" w:cs="MS Gothic" w:hint="eastAsia"/>
        </w:rPr>
        <w:t>：</w:t>
      </w:r>
      <w:r w:rsidRPr="0029290F">
        <w:t xml:space="preserve">  </w:t>
      </w:r>
    </w:p>
    <w:p w14:paraId="50AF8282" w14:textId="77777777" w:rsidR="00271E1A" w:rsidRPr="0029290F" w:rsidRDefault="00271E1A" w:rsidP="00271E1A">
      <w:pPr>
        <w:pStyle w:val="ListParagraph"/>
        <w:numPr>
          <w:ilvl w:val="0"/>
          <w:numId w:val="19"/>
        </w:numPr>
      </w:pPr>
      <w:r w:rsidRPr="0029290F">
        <w:lastRenderedPageBreak/>
        <w:t xml:space="preserve">PCB Current: total 120A outputs (MAX) </w:t>
      </w:r>
    </w:p>
    <w:p w14:paraId="782E9B0D" w14:textId="77777777" w:rsidR="00271E1A" w:rsidRPr="0029290F" w:rsidRDefault="00271E1A" w:rsidP="00271E1A">
      <w:pPr>
        <w:pStyle w:val="ListParagraph"/>
        <w:numPr>
          <w:ilvl w:val="0"/>
          <w:numId w:val="19"/>
        </w:numPr>
      </w:pPr>
      <w:r w:rsidRPr="0029290F">
        <w:t xml:space="preserve">UBEC 5v output current :3A  </w:t>
      </w:r>
    </w:p>
    <w:p w14:paraId="2EFF3C28" w14:textId="77777777" w:rsidR="00271E1A" w:rsidRPr="0029290F" w:rsidRDefault="00271E1A" w:rsidP="00271E1A">
      <w:pPr>
        <w:pStyle w:val="ListParagraph"/>
        <w:numPr>
          <w:ilvl w:val="0"/>
          <w:numId w:val="19"/>
        </w:numPr>
      </w:pPr>
      <w:r w:rsidRPr="0029290F">
        <w:t xml:space="preserve">UBEC input </w:t>
      </w:r>
      <w:proofErr w:type="gramStart"/>
      <w:r w:rsidRPr="0029290F">
        <w:t>voltage :</w:t>
      </w:r>
      <w:proofErr w:type="gramEnd"/>
      <w:r w:rsidRPr="0029290F">
        <w:t xml:space="preserve"> 7~51v (2~12s LiPo) </w:t>
      </w:r>
    </w:p>
    <w:p w14:paraId="10B39CE1" w14:textId="77777777" w:rsidR="00271E1A" w:rsidRPr="0029290F" w:rsidRDefault="00271E1A" w:rsidP="00271E1A">
      <w:pPr>
        <w:pStyle w:val="ListParagraph"/>
        <w:numPr>
          <w:ilvl w:val="0"/>
          <w:numId w:val="19"/>
        </w:numPr>
      </w:pPr>
      <w:r w:rsidRPr="0029290F">
        <w:t xml:space="preserve">Dimensions:68*50*8 mm  </w:t>
      </w:r>
    </w:p>
    <w:p w14:paraId="55962F1D" w14:textId="77777777" w:rsidR="00271E1A" w:rsidRPr="0029290F" w:rsidRDefault="00271E1A" w:rsidP="00271E1A">
      <w:pPr>
        <w:pStyle w:val="ListParagraph"/>
        <w:numPr>
          <w:ilvl w:val="0"/>
          <w:numId w:val="19"/>
        </w:numPr>
      </w:pPr>
      <w:r w:rsidRPr="0029290F">
        <w:t>Mounting Holes:45*45mm Weight: 36g</w:t>
      </w:r>
    </w:p>
    <w:p w14:paraId="0D318983" w14:textId="497A3B65" w:rsidR="00271E1A" w:rsidRDefault="00271E1A" w:rsidP="00A64B2C">
      <w:r>
        <w:t>Note that the 1500 OEM and its accessories which included the Airborne camera and FFC board, which is for testing purpose only, are provided by Sightline.</w:t>
      </w:r>
    </w:p>
    <w:p w14:paraId="6EBB37CC" w14:textId="77777777" w:rsidR="00271E1A" w:rsidRPr="0029290F" w:rsidRDefault="00271E1A" w:rsidP="00271E1A">
      <w:r w:rsidRPr="0029290F">
        <w:t xml:space="preserve">The new board we are designing will send video and distribute power to the 1500 OEM. It will also facilitate serial communication between the </w:t>
      </w:r>
      <w:proofErr w:type="spellStart"/>
      <w:r w:rsidRPr="0029290F">
        <w:t>Pixhawk</w:t>
      </w:r>
      <w:proofErr w:type="spellEnd"/>
      <w:r w:rsidRPr="0029290F">
        <w:t xml:space="preserve"> 4 and the 1500 OEM. The default port for MAVLINK communication is TELEM1 which uses a 6-pin JST GH connector.</w:t>
      </w:r>
    </w:p>
    <w:p w14:paraId="6D7713DE" w14:textId="36E0B9C2" w:rsidR="00D04C99" w:rsidRPr="00610929" w:rsidRDefault="00271E1A" w:rsidP="00610929">
      <w:r w:rsidRPr="0029290F">
        <w:t xml:space="preserve"> The 1500 OEM will connect to the new board with a 50-pin Hirose DF12B connector</w:t>
      </w:r>
      <w:r w:rsidR="00EC2566">
        <w:t xml:space="preserve"> which is provided by Sightline</w:t>
      </w:r>
      <w:r w:rsidRPr="0029290F">
        <w:t>.</w:t>
      </w:r>
    </w:p>
    <w:p w14:paraId="2D0283CB" w14:textId="231D51EB" w:rsidR="00D04C99" w:rsidRDefault="00D04C99" w:rsidP="00D04C99">
      <w:r>
        <w:t>The Airborne camera we are using for this project is based o</w:t>
      </w:r>
      <w:r w:rsidR="00E77071">
        <w:t>n</w:t>
      </w:r>
      <w:r>
        <w:t xml:space="preserve"> the AR0134CS image sensor evaluation board. The AR0134CS from ON Semiconductor is a 1/3-inch 1.2 M</w:t>
      </w:r>
      <w:r w:rsidR="00E77071">
        <w:t>P</w:t>
      </w:r>
      <w:r>
        <w:t xml:space="preserve"> CMOS digital image sensor with an active-pixel array of 1280 (H) × 960 (V). The AR0134CS has the following key performance parameters.</w:t>
      </w:r>
    </w:p>
    <w:p w14:paraId="36DC78BE" w14:textId="77777777" w:rsidR="00610929" w:rsidRDefault="00610929" w:rsidP="00D04C99"/>
    <w:p w14:paraId="5486C9C7" w14:textId="77777777" w:rsidR="00D04C99" w:rsidRDefault="00D04C99" w:rsidP="00D04C99">
      <w:pPr>
        <w:keepNext/>
        <w:jc w:val="center"/>
      </w:pPr>
      <w:r>
        <w:rPr>
          <w:noProof/>
        </w:rPr>
        <w:drawing>
          <wp:inline distT="0" distB="0" distL="0" distR="0" wp14:anchorId="2FE4BA5B" wp14:editId="66E610BF">
            <wp:extent cx="2905125" cy="39475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0134CS_KEYPARAM.PNG"/>
                    <pic:cNvPicPr/>
                  </pic:nvPicPr>
                  <pic:blipFill>
                    <a:blip r:embed="rId14">
                      <a:extLst>
                        <a:ext uri="{28A0092B-C50C-407E-A947-70E740481C1C}">
                          <a14:useLocalDpi xmlns:a14="http://schemas.microsoft.com/office/drawing/2010/main" val="0"/>
                        </a:ext>
                      </a:extLst>
                    </a:blip>
                    <a:stretch>
                      <a:fillRect/>
                    </a:stretch>
                  </pic:blipFill>
                  <pic:spPr>
                    <a:xfrm>
                      <a:off x="0" y="0"/>
                      <a:ext cx="2909429" cy="3953446"/>
                    </a:xfrm>
                    <a:prstGeom prst="rect">
                      <a:avLst/>
                    </a:prstGeom>
                  </pic:spPr>
                </pic:pic>
              </a:graphicData>
            </a:graphic>
          </wp:inline>
        </w:drawing>
      </w:r>
    </w:p>
    <w:p w14:paraId="51F7B8A0" w14:textId="77777777" w:rsidR="00D04C99" w:rsidRPr="00476CA7" w:rsidRDefault="00D04C99" w:rsidP="00D04C99">
      <w:pPr>
        <w:pStyle w:val="Caption"/>
        <w:jc w:val="center"/>
        <w:rPr>
          <w:b w:val="0"/>
          <w:sz w:val="24"/>
          <w:szCs w:val="24"/>
        </w:rPr>
      </w:pPr>
      <w:r w:rsidRPr="00AA08A5">
        <w:rPr>
          <w:sz w:val="24"/>
          <w:szCs w:val="24"/>
        </w:rPr>
        <w:t xml:space="preserve">Figure </w:t>
      </w:r>
      <w:r w:rsidRPr="00AA08A5">
        <w:rPr>
          <w:sz w:val="24"/>
          <w:szCs w:val="24"/>
        </w:rPr>
        <w:fldChar w:fldCharType="begin"/>
      </w:r>
      <w:r w:rsidRPr="00AA08A5">
        <w:rPr>
          <w:sz w:val="24"/>
          <w:szCs w:val="24"/>
        </w:rPr>
        <w:instrText xml:space="preserve"> SEQ Figure \* ARABIC </w:instrText>
      </w:r>
      <w:r w:rsidRPr="00AA08A5">
        <w:rPr>
          <w:sz w:val="24"/>
          <w:szCs w:val="24"/>
        </w:rPr>
        <w:fldChar w:fldCharType="separate"/>
      </w:r>
      <w:r w:rsidRPr="00AA08A5">
        <w:rPr>
          <w:noProof/>
          <w:sz w:val="24"/>
          <w:szCs w:val="24"/>
        </w:rPr>
        <w:t>5</w:t>
      </w:r>
      <w:r w:rsidRPr="00AA08A5">
        <w:rPr>
          <w:sz w:val="24"/>
          <w:szCs w:val="24"/>
        </w:rPr>
        <w:fldChar w:fldCharType="end"/>
      </w:r>
      <w:r w:rsidRPr="00AA08A5">
        <w:rPr>
          <w:sz w:val="24"/>
          <w:szCs w:val="24"/>
        </w:rPr>
        <w:t xml:space="preserve">: </w:t>
      </w:r>
      <w:r w:rsidRPr="00476CA7">
        <w:rPr>
          <w:b w:val="0"/>
          <w:sz w:val="24"/>
          <w:szCs w:val="24"/>
        </w:rPr>
        <w:t>Key Performance Parameters of AR0134CS</w:t>
      </w:r>
    </w:p>
    <w:p w14:paraId="74F417A2" w14:textId="77777777" w:rsidR="00D04C99" w:rsidRDefault="00D04C99" w:rsidP="00D04C99">
      <w:r>
        <w:t>Most of the hardware design for this project will be redesigning the AR0134CS evaluation board to have the 50-pin Hirose connector for direct connection to the 1500 OEM.</w:t>
      </w:r>
    </w:p>
    <w:p w14:paraId="533B958A" w14:textId="77777777" w:rsidR="00D04C99" w:rsidRDefault="00D04C99" w:rsidP="00D04C99">
      <w:r>
        <w:lastRenderedPageBreak/>
        <w:t xml:space="preserve">Information on the DJI F450 quadcopter we are using for testing can be found </w:t>
      </w:r>
      <w:hyperlink r:id="rId15" w:history="1">
        <w:r w:rsidRPr="0078484D">
          <w:rPr>
            <w:rStyle w:val="Hyperlink"/>
          </w:rPr>
          <w:t>here.</w:t>
        </w:r>
      </w:hyperlink>
    </w:p>
    <w:p w14:paraId="28ACA3D2" w14:textId="77777777" w:rsidR="00A8020A" w:rsidRDefault="00A8020A" w:rsidP="002B3D92">
      <w:pPr>
        <w:rPr>
          <w:b/>
          <w:color w:val="2F5496" w:themeColor="accent1" w:themeShade="BF"/>
          <w:sz w:val="24"/>
          <w:szCs w:val="24"/>
          <w:u w:val="single"/>
        </w:rPr>
      </w:pPr>
    </w:p>
    <w:p w14:paraId="610021B7" w14:textId="62887991" w:rsidR="002B3D92" w:rsidRDefault="002B3D92" w:rsidP="002B3D92">
      <w:pPr>
        <w:rPr>
          <w:b/>
          <w:color w:val="2F5496" w:themeColor="accent1" w:themeShade="BF"/>
          <w:sz w:val="24"/>
          <w:szCs w:val="24"/>
          <w:u w:val="single"/>
        </w:rPr>
      </w:pPr>
      <w:r>
        <w:rPr>
          <w:b/>
          <w:color w:val="2F5496" w:themeColor="accent1" w:themeShade="BF"/>
          <w:sz w:val="24"/>
          <w:szCs w:val="24"/>
          <w:u w:val="single"/>
        </w:rPr>
        <w:t>SOFTWARE</w:t>
      </w:r>
    </w:p>
    <w:p w14:paraId="094A5BB1" w14:textId="2F01A8EC" w:rsidR="00721C5F" w:rsidRDefault="00721C5F" w:rsidP="00721C5F">
      <w:pPr>
        <w:ind w:firstLine="720"/>
        <w:rPr>
          <w:sz w:val="24"/>
          <w:szCs w:val="24"/>
        </w:rPr>
      </w:pPr>
      <w:r w:rsidRPr="00721C5F">
        <w:rPr>
          <w:sz w:val="24"/>
          <w:szCs w:val="24"/>
        </w:rPr>
        <w:t>In this project, we decided to use PX4 autopilot and Q</w:t>
      </w:r>
      <w:r w:rsidR="00610929">
        <w:rPr>
          <w:sz w:val="24"/>
          <w:szCs w:val="24"/>
        </w:rPr>
        <w:t>-</w:t>
      </w:r>
      <w:proofErr w:type="spellStart"/>
      <w:r w:rsidRPr="00721C5F">
        <w:rPr>
          <w:sz w:val="24"/>
          <w:szCs w:val="24"/>
        </w:rPr>
        <w:t>groundcontrol</w:t>
      </w:r>
      <w:proofErr w:type="spellEnd"/>
      <w:r w:rsidRPr="00721C5F">
        <w:rPr>
          <w:sz w:val="24"/>
          <w:szCs w:val="24"/>
        </w:rPr>
        <w:t xml:space="preserve"> as the software platform. In addition, for </w:t>
      </w:r>
      <w:proofErr w:type="spellStart"/>
      <w:r w:rsidRPr="00721C5F">
        <w:rPr>
          <w:sz w:val="24"/>
          <w:szCs w:val="24"/>
        </w:rPr>
        <w:t>Pixhawk</w:t>
      </w:r>
      <w:proofErr w:type="spellEnd"/>
      <w:r w:rsidRPr="00721C5F">
        <w:rPr>
          <w:sz w:val="24"/>
          <w:szCs w:val="24"/>
        </w:rPr>
        <w:t xml:space="preserve"> 4, the firmware is pre-built and installed automatically when it is connected to the Q</w:t>
      </w:r>
      <w:r w:rsidR="00610929">
        <w:rPr>
          <w:sz w:val="24"/>
          <w:szCs w:val="24"/>
        </w:rPr>
        <w:t>-</w:t>
      </w:r>
      <w:proofErr w:type="spellStart"/>
      <w:r w:rsidRPr="00721C5F">
        <w:rPr>
          <w:sz w:val="24"/>
          <w:szCs w:val="24"/>
        </w:rPr>
        <w:t>groundcontrol</w:t>
      </w:r>
      <w:proofErr w:type="spellEnd"/>
      <w:r w:rsidRPr="00721C5F">
        <w:rPr>
          <w:sz w:val="24"/>
          <w:szCs w:val="24"/>
        </w:rPr>
        <w:t xml:space="preserve"> via USB cable. The newest version of firmware for </w:t>
      </w:r>
      <w:proofErr w:type="spellStart"/>
      <w:r w:rsidRPr="00721C5F">
        <w:rPr>
          <w:sz w:val="24"/>
          <w:szCs w:val="24"/>
        </w:rPr>
        <w:t>Pixhawk</w:t>
      </w:r>
      <w:proofErr w:type="spellEnd"/>
      <w:r w:rsidRPr="00721C5F">
        <w:rPr>
          <w:sz w:val="24"/>
          <w:szCs w:val="24"/>
        </w:rPr>
        <w:t xml:space="preserve"> 4 is fmu-v5.</w:t>
      </w:r>
    </w:p>
    <w:p w14:paraId="714C83ED" w14:textId="15C38823" w:rsidR="00895E0E" w:rsidRPr="00A91FBC" w:rsidRDefault="00721C5F" w:rsidP="00721C5F">
      <w:pPr>
        <w:ind w:firstLine="720"/>
        <w:rPr>
          <w:sz w:val="24"/>
          <w:szCs w:val="24"/>
        </w:rPr>
      </w:pPr>
      <w:r w:rsidRPr="00721C5F">
        <w:rPr>
          <w:sz w:val="24"/>
          <w:szCs w:val="24"/>
        </w:rPr>
        <w:t xml:space="preserve"> </w:t>
      </w:r>
      <w:r w:rsidR="00895E0E">
        <w:rPr>
          <w:noProof/>
          <w:sz w:val="24"/>
          <w:szCs w:val="24"/>
        </w:rPr>
        <w:drawing>
          <wp:inline distT="0" distB="0" distL="0" distR="0" wp14:anchorId="1E1E48F2" wp14:editId="46EC6F5D">
            <wp:extent cx="5934075" cy="3886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886200"/>
                    </a:xfrm>
                    <a:prstGeom prst="rect">
                      <a:avLst/>
                    </a:prstGeom>
                    <a:noFill/>
                    <a:ln>
                      <a:noFill/>
                    </a:ln>
                  </pic:spPr>
                </pic:pic>
              </a:graphicData>
            </a:graphic>
          </wp:inline>
        </w:drawing>
      </w:r>
    </w:p>
    <w:p w14:paraId="46D12834" w14:textId="1D50DA23" w:rsidR="002B3D92" w:rsidRDefault="00895E0E" w:rsidP="00610929">
      <w:pPr>
        <w:jc w:val="center"/>
      </w:pPr>
      <w:r w:rsidRPr="00476CA7">
        <w:rPr>
          <w:b/>
        </w:rPr>
        <w:t>Figure 6</w:t>
      </w:r>
      <w:r>
        <w:t>. Q</w:t>
      </w:r>
      <w:r w:rsidR="00610929">
        <w:t>-</w:t>
      </w:r>
      <w:proofErr w:type="spellStart"/>
      <w:r>
        <w:t>groundcontrol</w:t>
      </w:r>
      <w:proofErr w:type="spellEnd"/>
      <w:r>
        <w:t xml:space="preserve"> interface</w:t>
      </w:r>
    </w:p>
    <w:p w14:paraId="4923C3BF" w14:textId="0205769E" w:rsidR="00895E0E" w:rsidRDefault="00895E0E" w:rsidP="00A64B2C">
      <w:r>
        <w:t xml:space="preserve">(Retrieved from </w:t>
      </w:r>
      <w:hyperlink r:id="rId17" w:history="1">
        <w:r w:rsidRPr="00AD2406">
          <w:rPr>
            <w:rStyle w:val="Hyperlink"/>
          </w:rPr>
          <w:t>https://docs.qgroundcontrol.com/en/</w:t>
        </w:r>
      </w:hyperlink>
      <w:r>
        <w:t xml:space="preserve"> on 13 Jan 2019)</w:t>
      </w:r>
    </w:p>
    <w:p w14:paraId="26A43164" w14:textId="28AD0FF8" w:rsidR="00895E0E" w:rsidRDefault="000074A2" w:rsidP="00A64B2C">
      <w:r>
        <w:t>The airframe needed to be selected in Q</w:t>
      </w:r>
      <w:r w:rsidR="00610929">
        <w:t>-</w:t>
      </w:r>
      <w:proofErr w:type="spellStart"/>
      <w:r>
        <w:t>groundcontrol</w:t>
      </w:r>
      <w:proofErr w:type="spellEnd"/>
      <w:r>
        <w:t xml:space="preserve"> interface is DJI Flame Wheel F450. The </w:t>
      </w:r>
      <w:proofErr w:type="spellStart"/>
      <w:r>
        <w:t>Pixhawk</w:t>
      </w:r>
      <w:proofErr w:type="spellEnd"/>
      <w:r>
        <w:t xml:space="preserve"> 4 orientation (the arrow) must be pointed towards the front of the vehicle. The orientation of </w:t>
      </w:r>
      <w:proofErr w:type="spellStart"/>
      <w:r w:rsidR="009328EE">
        <w:t>Piwhawk</w:t>
      </w:r>
      <w:proofErr w:type="spellEnd"/>
      <w:r w:rsidR="009328EE">
        <w:t xml:space="preserve"> 4 is shown below. For more information about how to set up PX4 and Q</w:t>
      </w:r>
      <w:r w:rsidR="00046B3C">
        <w:t>-</w:t>
      </w:r>
      <w:proofErr w:type="spellStart"/>
      <w:r w:rsidR="009328EE">
        <w:t>groundtrol</w:t>
      </w:r>
      <w:proofErr w:type="spellEnd"/>
      <w:r w:rsidR="009328EE">
        <w:t xml:space="preserve"> to work with </w:t>
      </w:r>
      <w:proofErr w:type="spellStart"/>
      <w:r w:rsidR="009328EE">
        <w:t>Pixhawk</w:t>
      </w:r>
      <w:proofErr w:type="spellEnd"/>
      <w:r w:rsidR="009328EE">
        <w:t xml:space="preserve"> 4, we can find </w:t>
      </w:r>
      <w:hyperlink r:id="rId18" w:history="1">
        <w:r w:rsidR="009328EE" w:rsidRPr="009328EE">
          <w:rPr>
            <w:rStyle w:val="Hyperlink"/>
          </w:rPr>
          <w:t>here</w:t>
        </w:r>
      </w:hyperlink>
      <w:r w:rsidR="009328EE">
        <w:t xml:space="preserve">. However, it’s very nice </w:t>
      </w:r>
      <w:r w:rsidR="00487FAC">
        <w:t>that the PX4 website also has a very interesting video which introduce</w:t>
      </w:r>
      <w:r w:rsidR="00721C5F">
        <w:t>s</w:t>
      </w:r>
      <w:r w:rsidR="00487FAC">
        <w:t xml:space="preserve"> step-by-step </w:t>
      </w:r>
      <w:proofErr w:type="gramStart"/>
      <w:r w:rsidR="00487FAC">
        <w:t>how to</w:t>
      </w:r>
      <w:proofErr w:type="gramEnd"/>
      <w:r w:rsidR="00487FAC">
        <w:t xml:space="preserve"> setup PX4 autopilot using Q</w:t>
      </w:r>
      <w:r w:rsidR="00046B3C">
        <w:t>-</w:t>
      </w:r>
      <w:proofErr w:type="spellStart"/>
      <w:r w:rsidR="00487FAC">
        <w:t>groundcontrol</w:t>
      </w:r>
      <w:proofErr w:type="spellEnd"/>
      <w:r w:rsidR="00487FAC">
        <w:t xml:space="preserve"> connected to </w:t>
      </w:r>
      <w:proofErr w:type="spellStart"/>
      <w:r w:rsidR="00487FAC">
        <w:t>Pixhawk</w:t>
      </w:r>
      <w:proofErr w:type="spellEnd"/>
      <w:r w:rsidR="00487FAC">
        <w:t xml:space="preserve"> 4. The video can be retrieved </w:t>
      </w:r>
      <w:hyperlink r:id="rId19" w:history="1">
        <w:r w:rsidR="00487FAC" w:rsidRPr="00487FAC">
          <w:rPr>
            <w:rStyle w:val="Hyperlink"/>
          </w:rPr>
          <w:t>here</w:t>
        </w:r>
      </w:hyperlink>
      <w:r w:rsidR="00487FAC">
        <w:t>.</w:t>
      </w:r>
    </w:p>
    <w:p w14:paraId="5B242C78" w14:textId="77777777" w:rsidR="009328EE" w:rsidRDefault="009328EE" w:rsidP="00A64B2C"/>
    <w:p w14:paraId="19DC2E84" w14:textId="40B98F11" w:rsidR="000074A2" w:rsidRDefault="000074A2" w:rsidP="00A64B2C">
      <w:r>
        <w:rPr>
          <w:noProof/>
        </w:rPr>
        <w:lastRenderedPageBreak/>
        <w:drawing>
          <wp:inline distT="0" distB="0" distL="0" distR="0" wp14:anchorId="1F042537" wp14:editId="45073643">
            <wp:extent cx="2286000" cy="2209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0" cy="2209800"/>
                    </a:xfrm>
                    <a:prstGeom prst="rect">
                      <a:avLst/>
                    </a:prstGeom>
                    <a:noFill/>
                    <a:ln>
                      <a:noFill/>
                    </a:ln>
                  </pic:spPr>
                </pic:pic>
              </a:graphicData>
            </a:graphic>
          </wp:inline>
        </w:drawing>
      </w:r>
    </w:p>
    <w:p w14:paraId="307FAA1D" w14:textId="6E426501" w:rsidR="00895E0E" w:rsidRDefault="009328EE" w:rsidP="00A64B2C">
      <w:r>
        <w:t xml:space="preserve">Figure 7. </w:t>
      </w:r>
      <w:proofErr w:type="spellStart"/>
      <w:r>
        <w:t>Pixhawk</w:t>
      </w:r>
      <w:proofErr w:type="spellEnd"/>
      <w:r>
        <w:t xml:space="preserve"> 4’s orientation on </w:t>
      </w:r>
      <w:proofErr w:type="spellStart"/>
      <w:r>
        <w:t>Quadrotorx</w:t>
      </w:r>
      <w:proofErr w:type="spellEnd"/>
      <w:r>
        <w:t>, namely DJI Flame Wheel F450.</w:t>
      </w:r>
    </w:p>
    <w:p w14:paraId="0429B7F3" w14:textId="6958FFA9" w:rsidR="009328EE" w:rsidRDefault="009328EE" w:rsidP="00A64B2C">
      <w:r>
        <w:t xml:space="preserve">(Retrieved from </w:t>
      </w:r>
      <w:hyperlink r:id="rId21" w:history="1">
        <w:r w:rsidRPr="00AD2406">
          <w:rPr>
            <w:rStyle w:val="Hyperlink"/>
          </w:rPr>
          <w:t>https://docs.px4.io/en/airframes/airframe_reference.html</w:t>
        </w:r>
      </w:hyperlink>
      <w:r>
        <w:t xml:space="preserve"> on 13 Jan 2019)</w:t>
      </w:r>
    </w:p>
    <w:p w14:paraId="4B49EC62" w14:textId="6DFE36E7" w:rsidR="00DB792E" w:rsidRDefault="00DB792E" w:rsidP="00A64B2C"/>
    <w:p w14:paraId="46D8B3AB" w14:textId="0898B395" w:rsidR="00DB792E" w:rsidRPr="00EC4EDB" w:rsidRDefault="00E00F9D" w:rsidP="00A64B2C">
      <w:pPr>
        <w:rPr>
          <w:rFonts w:cstheme="majorHAnsi"/>
          <w:b/>
          <w:color w:val="2F5496" w:themeColor="accent1" w:themeShade="BF"/>
          <w:sz w:val="36"/>
          <w:szCs w:val="36"/>
          <w:u w:val="single"/>
        </w:rPr>
      </w:pPr>
      <w:r w:rsidRPr="00EC4EDB">
        <w:rPr>
          <w:rFonts w:cstheme="majorHAnsi"/>
          <w:b/>
          <w:color w:val="2F5496" w:themeColor="accent1" w:themeShade="BF"/>
          <w:sz w:val="36"/>
          <w:szCs w:val="36"/>
          <w:u w:val="single"/>
        </w:rPr>
        <w:t>FIRST ORDER COST ESTIMATE</w:t>
      </w:r>
    </w:p>
    <w:p w14:paraId="63DF53D6" w14:textId="09A013B5" w:rsidR="00F45B31" w:rsidRDefault="00F45B31" w:rsidP="00A64B2C"/>
    <w:tbl>
      <w:tblPr>
        <w:tblStyle w:val="ListTable1Light-Accent6"/>
        <w:tblW w:w="0" w:type="auto"/>
        <w:tblLook w:val="04A0" w:firstRow="1" w:lastRow="0" w:firstColumn="1" w:lastColumn="0" w:noHBand="0" w:noVBand="1"/>
      </w:tblPr>
      <w:tblGrid>
        <w:gridCol w:w="625"/>
        <w:gridCol w:w="4410"/>
        <w:gridCol w:w="1080"/>
        <w:gridCol w:w="1126"/>
        <w:gridCol w:w="1309"/>
      </w:tblGrid>
      <w:tr w:rsidR="003B1AFB" w14:paraId="374CBD69" w14:textId="77777777" w:rsidTr="00094F50">
        <w:trPr>
          <w:cnfStyle w:val="100000000000" w:firstRow="1" w:lastRow="0" w:firstColumn="0" w:lastColumn="0" w:oddVBand="0" w:evenVBand="0" w:oddHBand="0"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8550" w:type="dxa"/>
            <w:gridSpan w:val="5"/>
          </w:tcPr>
          <w:p w14:paraId="09EBD4BB" w14:textId="77777777" w:rsidR="003B1AFB" w:rsidRPr="00876218" w:rsidRDefault="003B1AFB" w:rsidP="00094F50">
            <w:pPr>
              <w:jc w:val="center"/>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76218">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UAV Plug and Play Precision Landing Aid</w:t>
            </w:r>
          </w:p>
        </w:tc>
      </w:tr>
      <w:tr w:rsidR="003B1AFB" w14:paraId="7FC3D77F" w14:textId="77777777" w:rsidTr="00094F5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160B36D2" w14:textId="77777777" w:rsidR="003B1AFB" w:rsidRDefault="003B1AFB" w:rsidP="00094F50">
            <w:r>
              <w:t>Qty</w:t>
            </w:r>
          </w:p>
        </w:tc>
        <w:tc>
          <w:tcPr>
            <w:tcW w:w="4410" w:type="dxa"/>
          </w:tcPr>
          <w:p w14:paraId="4742C951"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r w:rsidRPr="00876218">
              <w:rPr>
                <w:b/>
              </w:rPr>
              <w:t>Hardware description</w:t>
            </w:r>
          </w:p>
        </w:tc>
        <w:tc>
          <w:tcPr>
            <w:tcW w:w="1080" w:type="dxa"/>
          </w:tcPr>
          <w:p w14:paraId="6831F6A6"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proofErr w:type="spellStart"/>
            <w:r w:rsidRPr="00876218">
              <w:rPr>
                <w:b/>
              </w:rPr>
              <w:t>Mfg</w:t>
            </w:r>
            <w:proofErr w:type="spellEnd"/>
          </w:p>
        </w:tc>
        <w:tc>
          <w:tcPr>
            <w:tcW w:w="1126" w:type="dxa"/>
          </w:tcPr>
          <w:p w14:paraId="5FD0306B"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r w:rsidRPr="00876218">
              <w:rPr>
                <w:b/>
              </w:rPr>
              <w:t>Unit cost</w:t>
            </w:r>
          </w:p>
        </w:tc>
        <w:tc>
          <w:tcPr>
            <w:tcW w:w="1309" w:type="dxa"/>
          </w:tcPr>
          <w:p w14:paraId="50DE6B36"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r>
              <w:rPr>
                <w:b/>
              </w:rPr>
              <w:t xml:space="preserve">  </w:t>
            </w:r>
            <w:r w:rsidRPr="00876218">
              <w:rPr>
                <w:b/>
              </w:rPr>
              <w:t>Total Cost</w:t>
            </w:r>
          </w:p>
        </w:tc>
      </w:tr>
      <w:tr w:rsidR="003B1AFB" w14:paraId="79B90230" w14:textId="77777777" w:rsidTr="00094F50">
        <w:trPr>
          <w:trHeight w:val="530"/>
        </w:trPr>
        <w:tc>
          <w:tcPr>
            <w:cnfStyle w:val="001000000000" w:firstRow="0" w:lastRow="0" w:firstColumn="1" w:lastColumn="0" w:oddVBand="0" w:evenVBand="0" w:oddHBand="0" w:evenHBand="0" w:firstRowFirstColumn="0" w:firstRowLastColumn="0" w:lastRowFirstColumn="0" w:lastRowLastColumn="0"/>
            <w:tcW w:w="625" w:type="dxa"/>
          </w:tcPr>
          <w:p w14:paraId="172F1E06" w14:textId="77777777" w:rsidR="003B1AFB" w:rsidRDefault="003B1AFB" w:rsidP="00094F50">
            <w:r>
              <w:t>1</w:t>
            </w:r>
          </w:p>
        </w:tc>
        <w:tc>
          <w:tcPr>
            <w:tcW w:w="4410" w:type="dxa"/>
          </w:tcPr>
          <w:p w14:paraId="059F7B77"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rsidRPr="00DE2FB5">
              <w:t>DJI FLAMEWHEEL F450 ARF KIT</w:t>
            </w:r>
          </w:p>
        </w:tc>
        <w:tc>
          <w:tcPr>
            <w:tcW w:w="1080" w:type="dxa"/>
          </w:tcPr>
          <w:p w14:paraId="525028F2"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t>DJI</w:t>
            </w:r>
          </w:p>
        </w:tc>
        <w:tc>
          <w:tcPr>
            <w:tcW w:w="1126" w:type="dxa"/>
          </w:tcPr>
          <w:p w14:paraId="683FA5E7"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c>
          <w:tcPr>
            <w:tcW w:w="1309" w:type="dxa"/>
          </w:tcPr>
          <w:p w14:paraId="6CCC6E86"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r>
      <w:tr w:rsidR="003B1AFB" w14:paraId="30C6C0AD" w14:textId="77777777" w:rsidTr="00094F5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625" w:type="dxa"/>
          </w:tcPr>
          <w:p w14:paraId="4995E0DA" w14:textId="77777777" w:rsidR="003B1AFB" w:rsidRDefault="003B1AFB" w:rsidP="00094F50">
            <w:r>
              <w:t>1</w:t>
            </w:r>
          </w:p>
        </w:tc>
        <w:tc>
          <w:tcPr>
            <w:tcW w:w="4410" w:type="dxa"/>
          </w:tcPr>
          <w:p w14:paraId="15DFD6F3"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r w:rsidRPr="00DE2FB5">
              <w:t>DJI FLAMEWHEEL LANDING GEAR (4 pcs)</w:t>
            </w:r>
          </w:p>
        </w:tc>
        <w:tc>
          <w:tcPr>
            <w:tcW w:w="1080" w:type="dxa"/>
          </w:tcPr>
          <w:p w14:paraId="4745F441"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r>
              <w:t>DJI</w:t>
            </w:r>
          </w:p>
        </w:tc>
        <w:tc>
          <w:tcPr>
            <w:tcW w:w="1126" w:type="dxa"/>
          </w:tcPr>
          <w:p w14:paraId="61B8427E"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$17.50</w:t>
            </w:r>
          </w:p>
        </w:tc>
        <w:tc>
          <w:tcPr>
            <w:tcW w:w="1309" w:type="dxa"/>
          </w:tcPr>
          <w:p w14:paraId="74DBD6A7"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$17.50</w:t>
            </w:r>
          </w:p>
        </w:tc>
      </w:tr>
      <w:tr w:rsidR="003B1AFB" w14:paraId="352F21B6" w14:textId="77777777" w:rsidTr="00094F50">
        <w:trPr>
          <w:trHeight w:val="620"/>
        </w:trPr>
        <w:tc>
          <w:tcPr>
            <w:cnfStyle w:val="001000000000" w:firstRow="0" w:lastRow="0" w:firstColumn="1" w:lastColumn="0" w:oddVBand="0" w:evenVBand="0" w:oddHBand="0" w:evenHBand="0" w:firstRowFirstColumn="0" w:firstRowLastColumn="0" w:lastRowFirstColumn="0" w:lastRowLastColumn="0"/>
            <w:tcW w:w="625" w:type="dxa"/>
          </w:tcPr>
          <w:p w14:paraId="53DA7800" w14:textId="77777777" w:rsidR="003B1AFB" w:rsidRDefault="003B1AFB" w:rsidP="00094F50">
            <w:r>
              <w:t>1</w:t>
            </w:r>
          </w:p>
        </w:tc>
        <w:tc>
          <w:tcPr>
            <w:tcW w:w="4410" w:type="dxa"/>
          </w:tcPr>
          <w:p w14:paraId="7F3A78F4"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proofErr w:type="spellStart"/>
            <w:r w:rsidRPr="00DE2FB5">
              <w:t>FrSky</w:t>
            </w:r>
            <w:proofErr w:type="spellEnd"/>
            <w:r w:rsidRPr="00DE2FB5">
              <w:t xml:space="preserve"> Taranis X9D Plus 16-Channel 2.4ghz ACCST Radio Transmitter</w:t>
            </w:r>
          </w:p>
        </w:tc>
        <w:tc>
          <w:tcPr>
            <w:tcW w:w="1080" w:type="dxa"/>
          </w:tcPr>
          <w:p w14:paraId="013F2A7F"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proofErr w:type="spellStart"/>
            <w:r>
              <w:t>FrSky</w:t>
            </w:r>
            <w:proofErr w:type="spellEnd"/>
          </w:p>
        </w:tc>
        <w:tc>
          <w:tcPr>
            <w:tcW w:w="1126" w:type="dxa"/>
          </w:tcPr>
          <w:p w14:paraId="6F4DF55E"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c>
          <w:tcPr>
            <w:tcW w:w="1309" w:type="dxa"/>
          </w:tcPr>
          <w:p w14:paraId="1CCB0FF0"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r>
      <w:tr w:rsidR="003B1AFB" w14:paraId="0085E665" w14:textId="77777777" w:rsidTr="00094F50">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625" w:type="dxa"/>
          </w:tcPr>
          <w:p w14:paraId="6C2D0D72" w14:textId="77777777" w:rsidR="003B1AFB" w:rsidRDefault="003B1AFB" w:rsidP="00094F50">
            <w:r>
              <w:t>1</w:t>
            </w:r>
          </w:p>
        </w:tc>
        <w:tc>
          <w:tcPr>
            <w:tcW w:w="4410" w:type="dxa"/>
          </w:tcPr>
          <w:p w14:paraId="1769AF73"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proofErr w:type="spellStart"/>
            <w:r w:rsidRPr="00DE2FB5">
              <w:t>FrSky</w:t>
            </w:r>
            <w:proofErr w:type="spellEnd"/>
            <w:r w:rsidRPr="00DE2FB5">
              <w:t xml:space="preserve"> X4RSB 3/16CH Telemetry Receiver Full Range</w:t>
            </w:r>
          </w:p>
        </w:tc>
        <w:tc>
          <w:tcPr>
            <w:tcW w:w="1080" w:type="dxa"/>
          </w:tcPr>
          <w:p w14:paraId="4C7C8AF2"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proofErr w:type="spellStart"/>
            <w:r>
              <w:t>FrSky</w:t>
            </w:r>
            <w:proofErr w:type="spellEnd"/>
          </w:p>
        </w:tc>
        <w:tc>
          <w:tcPr>
            <w:tcW w:w="1126" w:type="dxa"/>
          </w:tcPr>
          <w:p w14:paraId="60EB3A48"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$31.99</w:t>
            </w:r>
          </w:p>
        </w:tc>
        <w:tc>
          <w:tcPr>
            <w:tcW w:w="1309" w:type="dxa"/>
          </w:tcPr>
          <w:p w14:paraId="3B27CA3A"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$31.99</w:t>
            </w:r>
          </w:p>
        </w:tc>
      </w:tr>
      <w:tr w:rsidR="003B1AFB" w14:paraId="560FE385" w14:textId="77777777" w:rsidTr="00094F50">
        <w:tc>
          <w:tcPr>
            <w:cnfStyle w:val="001000000000" w:firstRow="0" w:lastRow="0" w:firstColumn="1" w:lastColumn="0" w:oddVBand="0" w:evenVBand="0" w:oddHBand="0" w:evenHBand="0" w:firstRowFirstColumn="0" w:firstRowLastColumn="0" w:lastRowFirstColumn="0" w:lastRowLastColumn="0"/>
            <w:tcW w:w="625" w:type="dxa"/>
          </w:tcPr>
          <w:p w14:paraId="2BE46392" w14:textId="2DFB7B4B" w:rsidR="003B1AFB" w:rsidRDefault="00C962AA" w:rsidP="00094F50">
            <w:r>
              <w:t>2</w:t>
            </w:r>
          </w:p>
        </w:tc>
        <w:tc>
          <w:tcPr>
            <w:tcW w:w="4410" w:type="dxa"/>
          </w:tcPr>
          <w:p w14:paraId="73CC9853"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rsidRPr="00DE2FB5">
              <w:t>Gens ace 14.8V 5000mAh 45C 4S LiPo Battery Pack</w:t>
            </w:r>
          </w:p>
        </w:tc>
        <w:tc>
          <w:tcPr>
            <w:tcW w:w="1080" w:type="dxa"/>
          </w:tcPr>
          <w:p w14:paraId="0AFCAE04"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t>Gens Ace</w:t>
            </w:r>
          </w:p>
        </w:tc>
        <w:tc>
          <w:tcPr>
            <w:tcW w:w="1126" w:type="dxa"/>
          </w:tcPr>
          <w:p w14:paraId="1AAC8315"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$64.99</w:t>
            </w:r>
          </w:p>
        </w:tc>
        <w:tc>
          <w:tcPr>
            <w:tcW w:w="1309" w:type="dxa"/>
          </w:tcPr>
          <w:p w14:paraId="672D75DF" w14:textId="5349BC92"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w:t>
            </w:r>
            <w:r w:rsidR="00C962AA">
              <w:t>129.98</w:t>
            </w:r>
          </w:p>
        </w:tc>
      </w:tr>
      <w:tr w:rsidR="003B1AFB" w14:paraId="4DEC2FFF" w14:textId="77777777" w:rsidTr="00094F5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3A985AA8" w14:textId="77777777" w:rsidR="003B1AFB" w:rsidRDefault="003B1AFB" w:rsidP="00094F50">
            <w:r>
              <w:t>1</w:t>
            </w:r>
          </w:p>
        </w:tc>
        <w:tc>
          <w:tcPr>
            <w:tcW w:w="4410" w:type="dxa"/>
          </w:tcPr>
          <w:p w14:paraId="01DAA3BF"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r w:rsidRPr="00DE2FB5">
              <w:t>PIXHAWK 4 ADVANCED DEVELOPMENT KIT</w:t>
            </w:r>
          </w:p>
        </w:tc>
        <w:tc>
          <w:tcPr>
            <w:tcW w:w="1080" w:type="dxa"/>
          </w:tcPr>
          <w:p w14:paraId="3BC87927"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proofErr w:type="spellStart"/>
            <w:r>
              <w:t>Holybro</w:t>
            </w:r>
            <w:proofErr w:type="spellEnd"/>
          </w:p>
        </w:tc>
        <w:tc>
          <w:tcPr>
            <w:tcW w:w="1126" w:type="dxa"/>
          </w:tcPr>
          <w:p w14:paraId="14DCB1CD"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$210.95</w:t>
            </w:r>
          </w:p>
        </w:tc>
        <w:tc>
          <w:tcPr>
            <w:tcW w:w="1309" w:type="dxa"/>
          </w:tcPr>
          <w:p w14:paraId="719DCDC7"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$210.95</w:t>
            </w:r>
          </w:p>
        </w:tc>
      </w:tr>
      <w:tr w:rsidR="003B1AFB" w14:paraId="4611BF5E" w14:textId="77777777" w:rsidTr="00094F50">
        <w:trPr>
          <w:trHeight w:val="440"/>
        </w:trPr>
        <w:tc>
          <w:tcPr>
            <w:cnfStyle w:val="001000000000" w:firstRow="0" w:lastRow="0" w:firstColumn="1" w:lastColumn="0" w:oddVBand="0" w:evenVBand="0" w:oddHBand="0" w:evenHBand="0" w:firstRowFirstColumn="0" w:firstRowLastColumn="0" w:lastRowFirstColumn="0" w:lastRowLastColumn="0"/>
            <w:tcW w:w="625" w:type="dxa"/>
          </w:tcPr>
          <w:p w14:paraId="78FA2845" w14:textId="77777777" w:rsidR="003B1AFB" w:rsidRDefault="003B1AFB" w:rsidP="00094F50"/>
        </w:tc>
        <w:tc>
          <w:tcPr>
            <w:tcW w:w="4410" w:type="dxa"/>
          </w:tcPr>
          <w:p w14:paraId="2FE7C8B7" w14:textId="77777777" w:rsidR="003B1AFB" w:rsidRPr="00DE2FB5" w:rsidRDefault="003B1AFB" w:rsidP="00094F50">
            <w:pPr>
              <w:cnfStyle w:val="000000000000" w:firstRow="0" w:lastRow="0" w:firstColumn="0" w:lastColumn="0" w:oddVBand="0" w:evenVBand="0" w:oddHBand="0" w:evenHBand="0" w:firstRowFirstColumn="0" w:firstRowLastColumn="0" w:lastRowFirstColumn="0" w:lastRowLastColumn="0"/>
            </w:pPr>
          </w:p>
        </w:tc>
        <w:tc>
          <w:tcPr>
            <w:tcW w:w="1080" w:type="dxa"/>
          </w:tcPr>
          <w:p w14:paraId="6A0BF2D0"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p>
        </w:tc>
        <w:tc>
          <w:tcPr>
            <w:tcW w:w="1126" w:type="dxa"/>
          </w:tcPr>
          <w:p w14:paraId="676F09B3" w14:textId="77777777" w:rsidR="003B1AFB" w:rsidRPr="00876218" w:rsidRDefault="003B1AFB" w:rsidP="00094F50">
            <w:pPr>
              <w:cnfStyle w:val="000000000000" w:firstRow="0" w:lastRow="0" w:firstColumn="0" w:lastColumn="0" w:oddVBand="0" w:evenVBand="0" w:oddHBand="0" w:evenHBand="0" w:firstRowFirstColumn="0" w:firstRowLastColumn="0" w:lastRowFirstColumn="0" w:lastRowLastColumn="0"/>
              <w:rPr>
                <w:b/>
              </w:rPr>
            </w:pPr>
            <w:r>
              <w:rPr>
                <w:b/>
              </w:rPr>
              <w:t xml:space="preserve">      </w:t>
            </w:r>
            <w:r w:rsidRPr="00876218">
              <w:rPr>
                <w:b/>
              </w:rPr>
              <w:t>Total:</w:t>
            </w:r>
          </w:p>
        </w:tc>
        <w:tc>
          <w:tcPr>
            <w:tcW w:w="1309" w:type="dxa"/>
          </w:tcPr>
          <w:p w14:paraId="29D406B3" w14:textId="207522C6"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w:t>
            </w:r>
            <w:r w:rsidR="00C962AA">
              <w:t>848.42</w:t>
            </w:r>
          </w:p>
        </w:tc>
      </w:tr>
    </w:tbl>
    <w:p w14:paraId="7E6DA596" w14:textId="48C3BD60" w:rsidR="00F45B31" w:rsidRDefault="00F45B31" w:rsidP="00A64B2C"/>
    <w:p w14:paraId="1844F59A" w14:textId="288ED3BD" w:rsidR="00C962AA" w:rsidRDefault="00C962AA" w:rsidP="00A64B2C"/>
    <w:p w14:paraId="0A5DB562" w14:textId="77777777" w:rsidR="00C962AA" w:rsidRDefault="00C962AA" w:rsidP="00A64B2C"/>
    <w:p w14:paraId="7C5514E5" w14:textId="4D42FE69" w:rsidR="00F45B31" w:rsidRDefault="00EC4EDB" w:rsidP="00A64B2C">
      <w:pPr>
        <w:rPr>
          <w:b/>
          <w:color w:val="2F5496" w:themeColor="accent1" w:themeShade="BF"/>
          <w:sz w:val="36"/>
          <w:szCs w:val="36"/>
          <w:u w:val="single"/>
        </w:rPr>
      </w:pPr>
      <w:r>
        <w:rPr>
          <w:b/>
          <w:color w:val="2F5496" w:themeColor="accent1" w:themeShade="BF"/>
          <w:sz w:val="36"/>
          <w:szCs w:val="36"/>
          <w:u w:val="single"/>
        </w:rPr>
        <w:t>TIMELINE</w:t>
      </w:r>
    </w:p>
    <w:p w14:paraId="520918C8" w14:textId="67EF39F2" w:rsidR="00AF4DB6" w:rsidRDefault="00AF4DB6" w:rsidP="00AF4DB6">
      <w:r>
        <w:lastRenderedPageBreak/>
        <w:t>Winter term 2019 – Tentative Schedule</w:t>
      </w:r>
    </w:p>
    <w:p w14:paraId="42088D1E" w14:textId="5EF69D51" w:rsidR="00AF4DB6" w:rsidRDefault="005B6C5C" w:rsidP="00AF4DB6">
      <w:hyperlink r:id="rId22" w:history="1">
        <w:r w:rsidR="00AF4DB6" w:rsidRPr="00AF4DB6">
          <w:rPr>
            <w:rStyle w:val="Hyperlink"/>
          </w:rPr>
          <w:t>Click here for Project Timelines (Gantt Chart)</w:t>
        </w:r>
      </w:hyperlink>
    </w:p>
    <w:p w14:paraId="5D1A9748" w14:textId="77777777" w:rsidR="00AF4DB6" w:rsidRPr="00AF4DB6" w:rsidRDefault="00AF4DB6" w:rsidP="00AF4DB6">
      <w:pPr>
        <w:rPr>
          <w:b/>
        </w:rPr>
      </w:pPr>
      <w:r w:rsidRPr="00AF4DB6">
        <w:rPr>
          <w:b/>
        </w:rPr>
        <w:t>Week 1: 01/07 – 01/13</w:t>
      </w:r>
    </w:p>
    <w:p w14:paraId="602A87C3" w14:textId="77777777" w:rsidR="00AF4DB6" w:rsidRDefault="00AF4DB6" w:rsidP="00AF4DB6">
      <w:pPr>
        <w:pStyle w:val="ListParagraph"/>
        <w:numPr>
          <w:ilvl w:val="0"/>
          <w:numId w:val="9"/>
        </w:numPr>
      </w:pPr>
      <w:r>
        <w:t>Finish a first draft version of Statement of Work</w:t>
      </w:r>
    </w:p>
    <w:p w14:paraId="5AA71F2D" w14:textId="36C90D72" w:rsidR="00AF4DB6" w:rsidRDefault="00AF4DB6" w:rsidP="00AF4DB6">
      <w:pPr>
        <w:pStyle w:val="ListParagraph"/>
        <w:numPr>
          <w:ilvl w:val="0"/>
          <w:numId w:val="9"/>
        </w:numPr>
      </w:pPr>
      <w:r>
        <w:t>Do Q</w:t>
      </w:r>
      <w:r w:rsidR="003406A8">
        <w:t>-</w:t>
      </w:r>
      <w:proofErr w:type="spellStart"/>
      <w:r>
        <w:t>groundcontrol</w:t>
      </w:r>
      <w:proofErr w:type="spellEnd"/>
      <w:r>
        <w:t xml:space="preserve"> learning and researching</w:t>
      </w:r>
    </w:p>
    <w:p w14:paraId="5863EB4C" w14:textId="77777777" w:rsidR="00AF4DB6" w:rsidRDefault="00AF4DB6" w:rsidP="00AF4DB6">
      <w:pPr>
        <w:pStyle w:val="ListParagraph"/>
        <w:numPr>
          <w:ilvl w:val="0"/>
          <w:numId w:val="9"/>
        </w:numPr>
      </w:pPr>
      <w:r>
        <w:t>Create a tentative schedule for our project</w:t>
      </w:r>
    </w:p>
    <w:p w14:paraId="0C46964F" w14:textId="77777777" w:rsidR="00AF4DB6" w:rsidRDefault="00AF4DB6" w:rsidP="00AF4DB6">
      <w:pPr>
        <w:pStyle w:val="ListParagraph"/>
        <w:numPr>
          <w:ilvl w:val="0"/>
          <w:numId w:val="9"/>
        </w:numPr>
      </w:pPr>
      <w:r>
        <w:t>Ask question?</w:t>
      </w:r>
    </w:p>
    <w:p w14:paraId="0B01040F" w14:textId="77777777" w:rsidR="00AF4DB6" w:rsidRDefault="00AF4DB6" w:rsidP="00AF4DB6"/>
    <w:p w14:paraId="41055F22" w14:textId="77777777" w:rsidR="00AF4DB6" w:rsidRPr="00AF4DB6" w:rsidRDefault="00AF4DB6" w:rsidP="00AF4DB6">
      <w:pPr>
        <w:rPr>
          <w:b/>
        </w:rPr>
      </w:pPr>
      <w:r w:rsidRPr="00AF4DB6">
        <w:rPr>
          <w:b/>
        </w:rPr>
        <w:t>Week 2: 01/14 – 01/20</w:t>
      </w:r>
    </w:p>
    <w:p w14:paraId="061F7139" w14:textId="77777777" w:rsidR="00AF4DB6" w:rsidRDefault="00AF4DB6" w:rsidP="00AF4DB6">
      <w:pPr>
        <w:pStyle w:val="ListParagraph"/>
        <w:numPr>
          <w:ilvl w:val="0"/>
          <w:numId w:val="10"/>
        </w:numPr>
      </w:pPr>
      <w:r>
        <w:t>Complete Statement of Work</w:t>
      </w:r>
    </w:p>
    <w:p w14:paraId="7F475153" w14:textId="3020911E" w:rsidR="00AF4DB6" w:rsidRDefault="00AF4DB6" w:rsidP="00AF4DB6">
      <w:pPr>
        <w:pStyle w:val="ListParagraph"/>
        <w:numPr>
          <w:ilvl w:val="0"/>
          <w:numId w:val="10"/>
        </w:numPr>
      </w:pPr>
      <w:r>
        <w:t>Do Q</w:t>
      </w:r>
      <w:r w:rsidR="003406A8">
        <w:t>-</w:t>
      </w:r>
      <w:proofErr w:type="spellStart"/>
      <w:r>
        <w:t>groundcontrol</w:t>
      </w:r>
      <w:proofErr w:type="spellEnd"/>
      <w:r>
        <w:t xml:space="preserve"> </w:t>
      </w:r>
      <w:del w:id="23" w:author="tai pham" w:date="2019-01-23T11:16:00Z">
        <w:r w:rsidDel="00EF64EB">
          <w:delText xml:space="preserve"> </w:delText>
        </w:r>
      </w:del>
      <w:r>
        <w:t>learning</w:t>
      </w:r>
    </w:p>
    <w:p w14:paraId="6E07D124" w14:textId="77777777" w:rsidR="00AF4DB6" w:rsidRDefault="00AF4DB6" w:rsidP="00AF4DB6">
      <w:pPr>
        <w:pStyle w:val="ListParagraph"/>
        <w:numPr>
          <w:ilvl w:val="0"/>
          <w:numId w:val="10"/>
        </w:numPr>
      </w:pPr>
      <w:r>
        <w:t xml:space="preserve">Do </w:t>
      </w:r>
      <w:proofErr w:type="spellStart"/>
      <w:r>
        <w:t>Pixhawk</w:t>
      </w:r>
      <w:proofErr w:type="spellEnd"/>
      <w:r>
        <w:t xml:space="preserve"> 4 learning</w:t>
      </w:r>
    </w:p>
    <w:p w14:paraId="3CEF32D0" w14:textId="6013A6C1" w:rsidR="00AF4DB6" w:rsidRDefault="00AF4DB6" w:rsidP="00AF4DB6">
      <w:pPr>
        <w:pStyle w:val="ListParagraph"/>
        <w:numPr>
          <w:ilvl w:val="0"/>
          <w:numId w:val="10"/>
        </w:numPr>
      </w:pPr>
      <w:r>
        <w:t>Answer “How to fly indoor safely”</w:t>
      </w:r>
      <w:r w:rsidR="005A57CB">
        <w:t xml:space="preserve"> **</w:t>
      </w:r>
      <w:r>
        <w:t xml:space="preserve"> </w:t>
      </w:r>
    </w:p>
    <w:p w14:paraId="3F7D1C38" w14:textId="77777777" w:rsidR="00AF4DB6" w:rsidRDefault="00AF4DB6" w:rsidP="00AF4DB6">
      <w:pPr>
        <w:pStyle w:val="ListParagraph"/>
        <w:numPr>
          <w:ilvl w:val="0"/>
          <w:numId w:val="10"/>
        </w:numPr>
      </w:pPr>
      <w:r>
        <w:t>Review Jeremy question in Docs</w:t>
      </w:r>
    </w:p>
    <w:p w14:paraId="3DB07533" w14:textId="77777777" w:rsidR="00AF4DB6" w:rsidRDefault="00AF4DB6" w:rsidP="00AF4DB6">
      <w:pPr>
        <w:pStyle w:val="ListParagraph"/>
        <w:numPr>
          <w:ilvl w:val="0"/>
          <w:numId w:val="10"/>
        </w:numPr>
      </w:pPr>
      <w:r>
        <w:t>Ask question?</w:t>
      </w:r>
    </w:p>
    <w:p w14:paraId="358CEBBC" w14:textId="5AE24F1D" w:rsidR="00AF4DB6" w:rsidRDefault="00415D9C" w:rsidP="00AF4DB6">
      <w:pPr>
        <w:rPr>
          <w:ins w:id="24" w:author="Office Four" w:date="2019-01-22T08:44:00Z"/>
        </w:rPr>
      </w:pPr>
      <w:ins w:id="25" w:author="Office Four" w:date="2019-01-22T08:44:00Z">
        <w:r>
          <w:t xml:space="preserve">DELIVERABLE: </w:t>
        </w:r>
      </w:ins>
    </w:p>
    <w:p w14:paraId="3701FC9A" w14:textId="14E2476C" w:rsidR="00415D9C" w:rsidRDefault="00415D9C" w:rsidP="00415D9C">
      <w:pPr>
        <w:pStyle w:val="ListParagraph"/>
        <w:numPr>
          <w:ilvl w:val="0"/>
          <w:numId w:val="10"/>
        </w:numPr>
        <w:rPr>
          <w:ins w:id="26" w:author="Office Four" w:date="2019-01-22T08:44:00Z"/>
        </w:rPr>
      </w:pPr>
      <w:ins w:id="27" w:author="Office Four" w:date="2019-01-22T08:44:00Z">
        <w:r>
          <w:t>SOW – require signoff?</w:t>
        </w:r>
      </w:ins>
    </w:p>
    <w:p w14:paraId="6016A9EB" w14:textId="47DAC5C3" w:rsidR="00415D9C" w:rsidRDefault="00415D9C">
      <w:pPr>
        <w:pStyle w:val="ListParagraph"/>
        <w:numPr>
          <w:ilvl w:val="0"/>
          <w:numId w:val="10"/>
        </w:numPr>
        <w:pPrChange w:id="28" w:author="Office Four" w:date="2019-01-22T08:44:00Z">
          <w:pPr/>
        </w:pPrChange>
      </w:pPr>
      <w:ins w:id="29" w:author="Office Four" w:date="2019-01-22T08:44:00Z">
        <w:r>
          <w:t>BOM</w:t>
        </w:r>
      </w:ins>
    </w:p>
    <w:p w14:paraId="7A3C6CB3" w14:textId="77777777" w:rsidR="00AF4DB6" w:rsidRPr="00AF4DB6" w:rsidRDefault="00AF4DB6" w:rsidP="00AF4DB6">
      <w:pPr>
        <w:rPr>
          <w:b/>
        </w:rPr>
      </w:pPr>
      <w:r w:rsidRPr="00AF4DB6">
        <w:rPr>
          <w:b/>
        </w:rPr>
        <w:t xml:space="preserve">Week 3: 01/21 – 01/27 </w:t>
      </w:r>
    </w:p>
    <w:p w14:paraId="7B231452" w14:textId="0DC2AA7C" w:rsidR="00AF4DB6" w:rsidRDefault="00AF4DB6" w:rsidP="00AF4DB6">
      <w:pPr>
        <w:pStyle w:val="ListParagraph"/>
        <w:numPr>
          <w:ilvl w:val="0"/>
          <w:numId w:val="11"/>
        </w:numPr>
      </w:pPr>
      <w:r>
        <w:t>Start understanding the sample code</w:t>
      </w:r>
      <w:ins w:id="30" w:author="Office Four" w:date="2019-01-22T08:45:00Z">
        <w:r w:rsidR="00415D9C">
          <w:t>; training on SightLine equipment</w:t>
        </w:r>
      </w:ins>
    </w:p>
    <w:p w14:paraId="355611B6" w14:textId="77777777" w:rsidR="00AF4DB6" w:rsidRDefault="00AF4DB6" w:rsidP="00AF4DB6">
      <w:pPr>
        <w:pStyle w:val="ListParagraph"/>
        <w:numPr>
          <w:ilvl w:val="0"/>
          <w:numId w:val="11"/>
        </w:numPr>
      </w:pPr>
      <w:r>
        <w:t>Do Quadcopter learning</w:t>
      </w:r>
    </w:p>
    <w:p w14:paraId="41F2374D" w14:textId="7C257219" w:rsidR="00AF4DB6" w:rsidRDefault="00AF4DB6" w:rsidP="00AF4DB6">
      <w:pPr>
        <w:pStyle w:val="ListParagraph"/>
        <w:numPr>
          <w:ilvl w:val="0"/>
          <w:numId w:val="11"/>
        </w:numPr>
      </w:pPr>
      <w:r>
        <w:t xml:space="preserve">Do </w:t>
      </w:r>
      <w:proofErr w:type="spellStart"/>
      <w:r>
        <w:t>Pixhawk</w:t>
      </w:r>
      <w:proofErr w:type="spellEnd"/>
      <w:r>
        <w:t xml:space="preserve"> 4 learning</w:t>
      </w:r>
    </w:p>
    <w:p w14:paraId="439735DF" w14:textId="2A35ABA9" w:rsidR="00A26722" w:rsidRDefault="00A26722" w:rsidP="00AF4DB6">
      <w:pPr>
        <w:pStyle w:val="ListParagraph"/>
        <w:numPr>
          <w:ilvl w:val="0"/>
          <w:numId w:val="11"/>
        </w:numPr>
      </w:pPr>
      <w:r>
        <w:t>1500 OEM testing</w:t>
      </w:r>
    </w:p>
    <w:p w14:paraId="68073CF2" w14:textId="60B73599" w:rsidR="00996630" w:rsidRDefault="00996630" w:rsidP="00AF4DB6">
      <w:pPr>
        <w:pStyle w:val="ListParagraph"/>
        <w:numPr>
          <w:ilvl w:val="0"/>
          <w:numId w:val="11"/>
        </w:numPr>
      </w:pPr>
      <w:r>
        <w:t>Order battery charger</w:t>
      </w:r>
    </w:p>
    <w:p w14:paraId="36314FD6" w14:textId="25243695" w:rsidR="00AF4DB6" w:rsidRDefault="00415D9C" w:rsidP="00AF4DB6">
      <w:pPr>
        <w:rPr>
          <w:ins w:id="31" w:author="Office Four" w:date="2019-01-22T08:46:00Z"/>
        </w:rPr>
      </w:pPr>
      <w:ins w:id="32" w:author="Office Four" w:date="2019-01-22T08:45:00Z">
        <w:r>
          <w:t>DELIVERABLE:</w:t>
        </w:r>
      </w:ins>
      <w:bookmarkStart w:id="33" w:name="_GoBack"/>
      <w:bookmarkEnd w:id="33"/>
    </w:p>
    <w:p w14:paraId="794ECAFE" w14:textId="2A2065DC" w:rsidR="00415D9C" w:rsidRDefault="00415D9C" w:rsidP="00415D9C">
      <w:pPr>
        <w:pStyle w:val="ListParagraph"/>
        <w:numPr>
          <w:ilvl w:val="0"/>
          <w:numId w:val="11"/>
        </w:numPr>
        <w:rPr>
          <w:ins w:id="34" w:author="Office Four" w:date="2019-01-22T08:47:00Z"/>
        </w:rPr>
      </w:pPr>
      <w:ins w:id="35" w:author="Office Four" w:date="2019-01-22T08:46:00Z">
        <w:r>
          <w:t>Revised BOM including SightLine materials</w:t>
        </w:r>
      </w:ins>
    </w:p>
    <w:p w14:paraId="37F06457" w14:textId="2D5A5C03" w:rsidR="00415D9C" w:rsidRDefault="00415D9C">
      <w:pPr>
        <w:pStyle w:val="ListParagraph"/>
        <w:numPr>
          <w:ilvl w:val="0"/>
          <w:numId w:val="11"/>
        </w:numPr>
        <w:pPrChange w:id="36" w:author="Office Four" w:date="2019-01-22T08:46:00Z">
          <w:pPr/>
        </w:pPrChange>
      </w:pPr>
      <w:ins w:id="37" w:author="Office Four" w:date="2019-01-22T08:47:00Z">
        <w:r>
          <w:t>Take delivery of all equipment from SightLine</w:t>
        </w:r>
      </w:ins>
    </w:p>
    <w:p w14:paraId="1CD099CA" w14:textId="77777777" w:rsidR="00AF4DB6" w:rsidRPr="00AF4DB6" w:rsidRDefault="00AF4DB6" w:rsidP="00AF4DB6">
      <w:pPr>
        <w:rPr>
          <w:b/>
        </w:rPr>
      </w:pPr>
      <w:r w:rsidRPr="00AF4DB6">
        <w:rPr>
          <w:b/>
        </w:rPr>
        <w:t>Week 4: 01/28 – 02/03</w:t>
      </w:r>
    </w:p>
    <w:p w14:paraId="234597DD" w14:textId="778D8F68" w:rsidR="00AF4DB6" w:rsidRDefault="00AF4DB6" w:rsidP="00A26722">
      <w:pPr>
        <w:pStyle w:val="ListParagraph"/>
        <w:numPr>
          <w:ilvl w:val="0"/>
          <w:numId w:val="12"/>
        </w:numPr>
      </w:pPr>
      <w:r>
        <w:t>Learn from the sample Code (</w:t>
      </w:r>
      <w:proofErr w:type="spellStart"/>
      <w:r>
        <w:t>cont</w:t>
      </w:r>
      <w:proofErr w:type="spellEnd"/>
      <w:r>
        <w:t>)</w:t>
      </w:r>
    </w:p>
    <w:p w14:paraId="3FDFAF89" w14:textId="77777777" w:rsidR="00AF4DB6" w:rsidRDefault="00AF4DB6" w:rsidP="00AF4DB6">
      <w:pPr>
        <w:pStyle w:val="ListParagraph"/>
        <w:numPr>
          <w:ilvl w:val="0"/>
          <w:numId w:val="12"/>
        </w:numPr>
      </w:pPr>
      <w:r>
        <w:t xml:space="preserve">Do </w:t>
      </w:r>
      <w:proofErr w:type="spellStart"/>
      <w:r>
        <w:t>Pixhawk</w:t>
      </w:r>
      <w:proofErr w:type="spellEnd"/>
      <w:r>
        <w:t xml:space="preserve"> 4 learning</w:t>
      </w:r>
    </w:p>
    <w:p w14:paraId="035DE1BB" w14:textId="77777777" w:rsidR="00AF4DB6" w:rsidRDefault="00AF4DB6" w:rsidP="00AF4DB6">
      <w:pPr>
        <w:pStyle w:val="ListParagraph"/>
        <w:numPr>
          <w:ilvl w:val="0"/>
          <w:numId w:val="12"/>
        </w:numPr>
      </w:pPr>
      <w:r>
        <w:t>Do Quadcopter learning</w:t>
      </w:r>
    </w:p>
    <w:p w14:paraId="57448AE9" w14:textId="6DBD3A12" w:rsidR="00AF4DB6" w:rsidRDefault="00A26722" w:rsidP="00AF4DB6">
      <w:pPr>
        <w:pStyle w:val="ListParagraph"/>
        <w:numPr>
          <w:ilvl w:val="0"/>
          <w:numId w:val="12"/>
        </w:numPr>
      </w:pPr>
      <w:r>
        <w:t>1500 OEM testing</w:t>
      </w:r>
    </w:p>
    <w:p w14:paraId="5EC9DB93" w14:textId="347A28EF" w:rsidR="00415D9C" w:rsidRDefault="00A15D4E" w:rsidP="00415D9C">
      <w:pPr>
        <w:pStyle w:val="ListParagraph"/>
        <w:numPr>
          <w:ilvl w:val="0"/>
          <w:numId w:val="12"/>
        </w:numPr>
      </w:pPr>
      <w:bookmarkStart w:id="38" w:name="_Hlk535912561"/>
      <w:r>
        <w:t xml:space="preserve">Start drawing schematic for new </w:t>
      </w:r>
      <w:commentRangeStart w:id="39"/>
      <w:r>
        <w:t>board</w:t>
      </w:r>
      <w:commentRangeEnd w:id="39"/>
      <w:r w:rsidR="000D7197">
        <w:rPr>
          <w:rStyle w:val="CommentReference"/>
        </w:rPr>
        <w:commentReference w:id="39"/>
      </w:r>
      <w:bookmarkEnd w:id="38"/>
    </w:p>
    <w:p w14:paraId="61A71578" w14:textId="77777777" w:rsidR="00415D9C" w:rsidRDefault="00415D9C" w:rsidP="00AF4DB6">
      <w:pPr>
        <w:rPr>
          <w:ins w:id="40" w:author="Office Four" w:date="2019-01-22T08:42:00Z"/>
        </w:rPr>
      </w:pPr>
      <w:ins w:id="41" w:author="Office Four" w:date="2019-01-22T08:42:00Z">
        <w:r>
          <w:t>DELIVERABLES:</w:t>
        </w:r>
      </w:ins>
    </w:p>
    <w:p w14:paraId="3D4608AE" w14:textId="77777777" w:rsidR="00415D9C" w:rsidRDefault="00415D9C" w:rsidP="00415D9C">
      <w:pPr>
        <w:pStyle w:val="ListParagraph"/>
        <w:numPr>
          <w:ilvl w:val="0"/>
          <w:numId w:val="12"/>
        </w:numPr>
        <w:rPr>
          <w:ins w:id="42" w:author="Office Four" w:date="2019-01-22T08:43:00Z"/>
        </w:rPr>
      </w:pPr>
      <w:ins w:id="43" w:author="Office Four" w:date="2019-01-22T08:42:00Z">
        <w:r>
          <w:t>Simpl</w:t>
        </w:r>
      </w:ins>
      <w:ins w:id="44" w:author="Office Four" w:date="2019-01-22T08:43:00Z">
        <w:r>
          <w:t>ified</w:t>
        </w:r>
      </w:ins>
      <w:ins w:id="45" w:author="Office Four" w:date="2019-01-22T08:42:00Z">
        <w:r>
          <w:t xml:space="preserve"> instructions for </w:t>
        </w:r>
      </w:ins>
      <w:ins w:id="46" w:author="Office Four" w:date="2019-01-22T08:43:00Z">
        <w:r>
          <w:t>assembling airframe and electronics</w:t>
        </w:r>
      </w:ins>
    </w:p>
    <w:p w14:paraId="7B91EF8C" w14:textId="18F33F3F" w:rsidR="00AF4DB6" w:rsidRDefault="00415D9C" w:rsidP="00415D9C">
      <w:pPr>
        <w:pStyle w:val="ListParagraph"/>
        <w:numPr>
          <w:ilvl w:val="0"/>
          <w:numId w:val="12"/>
        </w:numPr>
        <w:rPr>
          <w:ins w:id="47" w:author="Office Four" w:date="2019-01-22T09:02:00Z"/>
        </w:rPr>
      </w:pPr>
      <w:ins w:id="48" w:author="Office Four" w:date="2019-01-22T08:43:00Z">
        <w:r>
          <w:lastRenderedPageBreak/>
          <w:t xml:space="preserve">Simplified instructions for installing </w:t>
        </w:r>
        <w:proofErr w:type="spellStart"/>
        <w:r>
          <w:t>QGroundControl</w:t>
        </w:r>
        <w:proofErr w:type="spellEnd"/>
        <w:r>
          <w:t xml:space="preserve"> and firmware updating </w:t>
        </w:r>
        <w:proofErr w:type="spellStart"/>
        <w:r>
          <w:t>Pixhawk</w:t>
        </w:r>
        <w:proofErr w:type="spellEnd"/>
        <w:r>
          <w:t xml:space="preserve"> 4</w:t>
        </w:r>
      </w:ins>
      <w:ins w:id="49" w:author="Office Four" w:date="2019-01-22T08:42:00Z">
        <w:r>
          <w:t xml:space="preserve"> </w:t>
        </w:r>
      </w:ins>
    </w:p>
    <w:p w14:paraId="46CE0D95" w14:textId="294DD6AE" w:rsidR="00610F25" w:rsidRDefault="00610F25">
      <w:pPr>
        <w:pStyle w:val="ListParagraph"/>
        <w:numPr>
          <w:ilvl w:val="0"/>
          <w:numId w:val="12"/>
        </w:numPr>
        <w:pPrChange w:id="50" w:author="Office Four" w:date="2019-01-22T08:42:00Z">
          <w:pPr/>
        </w:pPrChange>
      </w:pPr>
      <w:ins w:id="51" w:author="Office Four" w:date="2019-01-22T09:03:00Z">
        <w:r>
          <w:t xml:space="preserve">Simplified “flight checklist” and </w:t>
        </w:r>
      </w:ins>
      <w:proofErr w:type="spellStart"/>
      <w:ins w:id="52" w:author="Office Four" w:date="2019-01-22T09:04:00Z">
        <w:r>
          <w:t>QGroundControl</w:t>
        </w:r>
        <w:proofErr w:type="spellEnd"/>
        <w:del w:id="53" w:author="tai pham" w:date="2019-01-23T10:58:00Z">
          <w:r w:rsidDel="00B1296C">
            <w:delText xml:space="preserve"> </w:delText>
          </w:r>
        </w:del>
      </w:ins>
    </w:p>
    <w:p w14:paraId="5F573B37" w14:textId="5A8E6ABF" w:rsidR="00996630" w:rsidRPr="00AF4DB6" w:rsidRDefault="00AF4DB6" w:rsidP="00AF4DB6">
      <w:pPr>
        <w:rPr>
          <w:b/>
        </w:rPr>
      </w:pPr>
      <w:r w:rsidRPr="00AF4DB6">
        <w:rPr>
          <w:b/>
        </w:rPr>
        <w:t>Week 5: 02/04 – 02/10</w:t>
      </w:r>
    </w:p>
    <w:p w14:paraId="744F345A" w14:textId="257F83A8" w:rsidR="00A15D4E" w:rsidRDefault="00A15D4E" w:rsidP="00A15D4E">
      <w:pPr>
        <w:pStyle w:val="ListParagraph"/>
        <w:numPr>
          <w:ilvl w:val="0"/>
          <w:numId w:val="13"/>
        </w:numPr>
        <w:rPr>
          <w:ins w:id="54" w:author="Office Four" w:date="2019-01-22T08:51:00Z"/>
        </w:rPr>
      </w:pPr>
      <w:bookmarkStart w:id="55" w:name="_Hlk535912593"/>
      <w:r>
        <w:t>Draw schematic for new board (</w:t>
      </w:r>
      <w:proofErr w:type="spellStart"/>
      <w:r>
        <w:t>cont</w:t>
      </w:r>
      <w:proofErr w:type="spellEnd"/>
      <w:r>
        <w:t>)</w:t>
      </w:r>
      <w:bookmarkEnd w:id="55"/>
    </w:p>
    <w:p w14:paraId="27EA916F" w14:textId="21E757E6" w:rsidR="000D7197" w:rsidRDefault="000D7197">
      <w:pPr>
        <w:pStyle w:val="ListParagraph"/>
        <w:numPr>
          <w:ilvl w:val="1"/>
          <w:numId w:val="13"/>
        </w:numPr>
        <w:pPrChange w:id="56" w:author="Office Four" w:date="2019-01-22T08:51:00Z">
          <w:pPr>
            <w:pStyle w:val="ListParagraph"/>
            <w:numPr>
              <w:numId w:val="13"/>
            </w:numPr>
            <w:ind w:hanging="360"/>
          </w:pPr>
        </w:pPrChange>
      </w:pPr>
      <w:ins w:id="57" w:author="Office Four" w:date="2019-01-22T08:51:00Z">
        <w:r>
          <w:t>Build part library</w:t>
        </w:r>
        <w:del w:id="58" w:author="tai pham" w:date="2019-01-23T10:30:00Z">
          <w:r w:rsidDel="00967AE2">
            <w:delText>?</w:delText>
          </w:r>
        </w:del>
      </w:ins>
    </w:p>
    <w:p w14:paraId="1360646E" w14:textId="60DF333B" w:rsidR="00AF4DB6" w:rsidRDefault="00AF4DB6" w:rsidP="00AF4DB6">
      <w:pPr>
        <w:pStyle w:val="ListParagraph"/>
        <w:numPr>
          <w:ilvl w:val="0"/>
          <w:numId w:val="13"/>
        </w:numPr>
      </w:pPr>
      <w:r>
        <w:t xml:space="preserve">Start working with quadcopter + </w:t>
      </w:r>
      <w:proofErr w:type="spellStart"/>
      <w:r>
        <w:t>Pixhawk</w:t>
      </w:r>
      <w:proofErr w:type="spellEnd"/>
      <w:r>
        <w:t xml:space="preserve"> 4 + Q</w:t>
      </w:r>
      <w:r w:rsidR="00A8020A">
        <w:t>-</w:t>
      </w:r>
      <w:proofErr w:type="spellStart"/>
      <w:r>
        <w:t>groundcontrol</w:t>
      </w:r>
      <w:proofErr w:type="spellEnd"/>
      <w:r w:rsidR="00A15D4E">
        <w:t xml:space="preserve"> using FFC and 1500 OEM.</w:t>
      </w:r>
    </w:p>
    <w:p w14:paraId="73F99378" w14:textId="77777777" w:rsidR="00AF4DB6" w:rsidRDefault="00AF4DB6" w:rsidP="00AF4DB6">
      <w:pPr>
        <w:pStyle w:val="ListParagraph"/>
        <w:numPr>
          <w:ilvl w:val="0"/>
          <w:numId w:val="13"/>
        </w:numPr>
      </w:pPr>
      <w:r>
        <w:t>Code writing</w:t>
      </w:r>
    </w:p>
    <w:p w14:paraId="379955AB" w14:textId="12A6B08E" w:rsidR="00A15D4E" w:rsidRDefault="00AF4DB6" w:rsidP="00AB5406">
      <w:pPr>
        <w:pStyle w:val="ListParagraph"/>
        <w:numPr>
          <w:ilvl w:val="0"/>
          <w:numId w:val="13"/>
        </w:numPr>
      </w:pPr>
      <w:r>
        <w:t>Ask question?</w:t>
      </w:r>
    </w:p>
    <w:p w14:paraId="39B128B1" w14:textId="645BB986" w:rsidR="000D7197" w:rsidRDefault="000D7197" w:rsidP="00AF4DB6">
      <w:pPr>
        <w:rPr>
          <w:ins w:id="59" w:author="Office Four" w:date="2019-01-22T08:55:00Z"/>
          <w:b/>
        </w:rPr>
      </w:pPr>
      <w:ins w:id="60" w:author="Office Four" w:date="2019-01-22T08:54:00Z">
        <w:r>
          <w:rPr>
            <w:b/>
          </w:rPr>
          <w:t>DELIVERABLES:</w:t>
        </w:r>
      </w:ins>
    </w:p>
    <w:p w14:paraId="2DE93773" w14:textId="71AFCE80" w:rsidR="000D7197" w:rsidRDefault="000D7197" w:rsidP="000D7197">
      <w:pPr>
        <w:pStyle w:val="ListParagraph"/>
        <w:numPr>
          <w:ilvl w:val="0"/>
          <w:numId w:val="13"/>
        </w:numPr>
        <w:rPr>
          <w:ins w:id="61" w:author="Office Four" w:date="2019-01-22T09:22:00Z"/>
          <w:b/>
        </w:rPr>
      </w:pPr>
      <w:ins w:id="62" w:author="Office Four" w:date="2019-01-22T08:55:00Z">
        <w:r>
          <w:rPr>
            <w:b/>
          </w:rPr>
          <w:t>Preliminary BOM to allow bringing in long lead time parts</w:t>
        </w:r>
      </w:ins>
    </w:p>
    <w:p w14:paraId="0091F413" w14:textId="2BBBDE5C" w:rsidR="006D3911" w:rsidRDefault="006D3911" w:rsidP="000D7197">
      <w:pPr>
        <w:pStyle w:val="ListParagraph"/>
        <w:numPr>
          <w:ilvl w:val="0"/>
          <w:numId w:val="13"/>
        </w:numPr>
        <w:rPr>
          <w:ins w:id="63" w:author="Office Four" w:date="2019-01-22T09:35:00Z"/>
          <w:b/>
        </w:rPr>
      </w:pPr>
      <w:ins w:id="64" w:author="Office Four" w:date="2019-01-22T09:22:00Z">
        <w:r>
          <w:rPr>
            <w:b/>
          </w:rPr>
          <w:t>Demo using integrated existing parts (Phase 0</w:t>
        </w:r>
      </w:ins>
      <w:ins w:id="65" w:author="Office Four" w:date="2019-01-22T09:23:00Z">
        <w:r>
          <w:rPr>
            <w:b/>
          </w:rPr>
          <w:t xml:space="preserve"> – </w:t>
        </w:r>
        <w:r>
          <w:rPr>
            <w:b/>
          </w:rPr>
          <w:fldChar w:fldCharType="begin"/>
        </w:r>
        <w:r>
          <w:rPr>
            <w:b/>
          </w:rPr>
          <w:instrText xml:space="preserve"> REF _Ref535912352 \h </w:instrText>
        </w:r>
      </w:ins>
      <w:r>
        <w:rPr>
          <w:b/>
        </w:rPr>
      </w:r>
      <w:r>
        <w:rPr>
          <w:b/>
        </w:rPr>
        <w:fldChar w:fldCharType="separate"/>
      </w:r>
      <w:ins w:id="66" w:author="Office Four" w:date="2019-01-22T09:23:00Z">
        <w:r w:rsidRPr="00FD04E2">
          <w:rPr>
            <w:sz w:val="24"/>
            <w:szCs w:val="24"/>
          </w:rPr>
          <w:t xml:space="preserve">Figure </w:t>
        </w:r>
        <w:r w:rsidRPr="00FD04E2">
          <w:rPr>
            <w:noProof/>
            <w:sz w:val="24"/>
            <w:szCs w:val="24"/>
          </w:rPr>
          <w:t>1</w:t>
        </w:r>
        <w:r>
          <w:rPr>
            <w:b/>
          </w:rPr>
          <w:fldChar w:fldCharType="end"/>
        </w:r>
      </w:ins>
      <w:ins w:id="67" w:author="Office Four" w:date="2019-01-22T09:22:00Z">
        <w:r>
          <w:rPr>
            <w:b/>
          </w:rPr>
          <w:t>)</w:t>
        </w:r>
      </w:ins>
    </w:p>
    <w:p w14:paraId="614E30C2" w14:textId="13C426AB" w:rsidR="00BA66AD" w:rsidRPr="000D7197" w:rsidRDefault="00BA66AD">
      <w:pPr>
        <w:pStyle w:val="ListParagraph"/>
        <w:numPr>
          <w:ilvl w:val="0"/>
          <w:numId w:val="13"/>
        </w:numPr>
        <w:rPr>
          <w:ins w:id="68" w:author="Office Four" w:date="2019-01-22T08:54:00Z"/>
          <w:b/>
          <w:rPrChange w:id="69" w:author="Office Four" w:date="2019-01-22T08:55:00Z">
            <w:rPr>
              <w:ins w:id="70" w:author="Office Four" w:date="2019-01-22T08:54:00Z"/>
            </w:rPr>
          </w:rPrChange>
        </w:rPr>
        <w:pPrChange w:id="71" w:author="Office Four" w:date="2019-01-22T08:55:00Z">
          <w:pPr/>
        </w:pPrChange>
      </w:pPr>
      <w:ins w:id="72" w:author="Office Four" w:date="2019-01-22T09:35:00Z">
        <w:r>
          <w:rPr>
            <w:b/>
          </w:rPr>
          <w:t xml:space="preserve">Mounting location, lens </w:t>
        </w:r>
        <w:proofErr w:type="spellStart"/>
        <w:r>
          <w:rPr>
            <w:b/>
          </w:rPr>
          <w:t>FoV</w:t>
        </w:r>
        <w:proofErr w:type="spellEnd"/>
        <w:r>
          <w:rPr>
            <w:b/>
          </w:rPr>
          <w:t xml:space="preserve">, and operational altitude </w:t>
        </w:r>
      </w:ins>
      <w:ins w:id="73" w:author="Office Four" w:date="2019-01-22T09:36:00Z">
        <w:r>
          <w:rPr>
            <w:b/>
          </w:rPr>
          <w:t>data selected</w:t>
        </w:r>
      </w:ins>
    </w:p>
    <w:p w14:paraId="5FD7582E" w14:textId="6238D786" w:rsidR="00AF4DB6" w:rsidRPr="00AF4DB6" w:rsidRDefault="00AF4DB6" w:rsidP="00AF4DB6">
      <w:pPr>
        <w:rPr>
          <w:b/>
        </w:rPr>
      </w:pPr>
      <w:r w:rsidRPr="00AF4DB6">
        <w:rPr>
          <w:b/>
        </w:rPr>
        <w:t>Week 6: 02/11 – 02/17</w:t>
      </w:r>
    </w:p>
    <w:p w14:paraId="2D0D72CA" w14:textId="6D4EB37D" w:rsidR="000D7197" w:rsidDel="006D3911" w:rsidRDefault="00A15D4E" w:rsidP="006D3911">
      <w:pPr>
        <w:pStyle w:val="ListParagraph"/>
        <w:numPr>
          <w:ilvl w:val="0"/>
          <w:numId w:val="14"/>
        </w:numPr>
        <w:rPr>
          <w:del w:id="74" w:author="Office Four" w:date="2019-01-22T09:24:00Z"/>
        </w:rPr>
      </w:pPr>
      <w:bookmarkStart w:id="75" w:name="_Hlk535912636"/>
      <w:r>
        <w:t xml:space="preserve">Draw schematic for new board </w:t>
      </w:r>
      <w:bookmarkEnd w:id="75"/>
      <w:r>
        <w:t>(</w:t>
      </w:r>
      <w:proofErr w:type="spellStart"/>
      <w:r>
        <w:t>cont</w:t>
      </w:r>
      <w:proofErr w:type="spellEnd"/>
      <w:r>
        <w:t>)</w:t>
      </w:r>
    </w:p>
    <w:p w14:paraId="77AAF528" w14:textId="662E1E98" w:rsidR="00996630" w:rsidRDefault="00996630" w:rsidP="00AF4DB6">
      <w:pPr>
        <w:pStyle w:val="ListParagraph"/>
        <w:numPr>
          <w:ilvl w:val="0"/>
          <w:numId w:val="14"/>
        </w:numPr>
      </w:pPr>
      <w:bookmarkStart w:id="76" w:name="_Hlk535912657"/>
      <w:r>
        <w:t xml:space="preserve">Meeting with Sightline team </w:t>
      </w:r>
      <w:r w:rsidR="006B59DE">
        <w:t>to review the layout and schematic</w:t>
      </w:r>
    </w:p>
    <w:bookmarkEnd w:id="76"/>
    <w:p w14:paraId="2BEB2E47" w14:textId="23FBC07E" w:rsidR="00A15D4E" w:rsidRDefault="00A15D4E" w:rsidP="00AF4DB6">
      <w:pPr>
        <w:pStyle w:val="ListParagraph"/>
        <w:numPr>
          <w:ilvl w:val="0"/>
          <w:numId w:val="14"/>
        </w:numPr>
      </w:pPr>
      <w:r>
        <w:t>Generate BOM</w:t>
      </w:r>
    </w:p>
    <w:p w14:paraId="437CD1AC" w14:textId="6D7B5FE5" w:rsidR="00AF4DB6" w:rsidRDefault="00AF4DB6" w:rsidP="00AF4DB6">
      <w:pPr>
        <w:pStyle w:val="ListParagraph"/>
        <w:numPr>
          <w:ilvl w:val="0"/>
          <w:numId w:val="14"/>
        </w:numPr>
      </w:pPr>
      <w:r>
        <w:t xml:space="preserve">Start working with quadcopter + </w:t>
      </w:r>
      <w:proofErr w:type="spellStart"/>
      <w:r>
        <w:t>Pixhawk</w:t>
      </w:r>
      <w:proofErr w:type="spellEnd"/>
      <w:r>
        <w:t xml:space="preserve"> 4 + Q</w:t>
      </w:r>
      <w:r w:rsidR="00A8020A">
        <w:t>-</w:t>
      </w:r>
      <w:proofErr w:type="spellStart"/>
      <w:r>
        <w:t>groundcontrol</w:t>
      </w:r>
      <w:proofErr w:type="spellEnd"/>
      <w:r>
        <w:t xml:space="preserve"> (</w:t>
      </w:r>
      <w:proofErr w:type="spellStart"/>
      <w:r>
        <w:t>cont</w:t>
      </w:r>
      <w:proofErr w:type="spellEnd"/>
      <w:r>
        <w:t>)</w:t>
      </w:r>
    </w:p>
    <w:p w14:paraId="26847F3D" w14:textId="77777777" w:rsidR="00AF4DB6" w:rsidRDefault="00AF4DB6" w:rsidP="00AF4DB6">
      <w:pPr>
        <w:pStyle w:val="ListParagraph"/>
        <w:numPr>
          <w:ilvl w:val="0"/>
          <w:numId w:val="14"/>
        </w:numPr>
      </w:pPr>
      <w:r>
        <w:t>Code writing (</w:t>
      </w:r>
      <w:proofErr w:type="spellStart"/>
      <w:r>
        <w:t>cont</w:t>
      </w:r>
      <w:proofErr w:type="spellEnd"/>
      <w:r>
        <w:t>)</w:t>
      </w:r>
    </w:p>
    <w:p w14:paraId="44121323" w14:textId="77777777" w:rsidR="00AF4DB6" w:rsidRDefault="00AF4DB6" w:rsidP="00AF4DB6">
      <w:pPr>
        <w:pStyle w:val="ListParagraph"/>
        <w:numPr>
          <w:ilvl w:val="0"/>
          <w:numId w:val="14"/>
        </w:numPr>
      </w:pPr>
      <w:r>
        <w:t>Ask question?</w:t>
      </w:r>
    </w:p>
    <w:p w14:paraId="0475069A" w14:textId="7477B6B0" w:rsidR="00AF4DB6" w:rsidRDefault="00415D9C" w:rsidP="00AF4DB6">
      <w:pPr>
        <w:rPr>
          <w:ins w:id="77" w:author="Office Four" w:date="2019-01-22T08:48:00Z"/>
        </w:rPr>
      </w:pPr>
      <w:ins w:id="78" w:author="Office Four" w:date="2019-01-22T08:48:00Z">
        <w:r>
          <w:t>DELIVERABLES:</w:t>
        </w:r>
      </w:ins>
    </w:p>
    <w:p w14:paraId="2FA873E0" w14:textId="1A797B3D" w:rsidR="00415D9C" w:rsidRDefault="000D7197" w:rsidP="00415D9C">
      <w:pPr>
        <w:pStyle w:val="ListParagraph"/>
        <w:numPr>
          <w:ilvl w:val="0"/>
          <w:numId w:val="14"/>
        </w:numPr>
        <w:rPr>
          <w:ins w:id="79" w:author="Office Four" w:date="2019-01-22T08:49:00Z"/>
        </w:rPr>
      </w:pPr>
      <w:ins w:id="80" w:author="Office Four" w:date="2019-01-22T08:56:00Z">
        <w:r>
          <w:t xml:space="preserve">Final </w:t>
        </w:r>
      </w:ins>
      <w:ins w:id="81" w:author="Office Four" w:date="2019-01-22T08:49:00Z">
        <w:r w:rsidR="00415D9C">
          <w:t>BOM</w:t>
        </w:r>
      </w:ins>
    </w:p>
    <w:p w14:paraId="631E12BF" w14:textId="72AF158E" w:rsidR="00415D9C" w:rsidRDefault="000D7197">
      <w:pPr>
        <w:pStyle w:val="ListParagraph"/>
        <w:numPr>
          <w:ilvl w:val="0"/>
          <w:numId w:val="14"/>
        </w:numPr>
        <w:pPrChange w:id="82" w:author="Office Four" w:date="2019-01-22T08:48:00Z">
          <w:pPr/>
        </w:pPrChange>
      </w:pPr>
      <w:ins w:id="83" w:author="Office Four" w:date="2019-01-22T08:51:00Z">
        <w:r>
          <w:t>Schematic review</w:t>
        </w:r>
      </w:ins>
      <w:ins w:id="84" w:author="Office Four" w:date="2019-01-22T09:31:00Z">
        <w:r w:rsidR="00BA66AD">
          <w:t xml:space="preserve"> with SightLine</w:t>
        </w:r>
      </w:ins>
    </w:p>
    <w:p w14:paraId="061107A8" w14:textId="565F5926" w:rsidR="00A15D4E" w:rsidRPr="00AF4DB6" w:rsidRDefault="00AF4DB6" w:rsidP="00AF4DB6">
      <w:pPr>
        <w:rPr>
          <w:b/>
        </w:rPr>
      </w:pPr>
      <w:r w:rsidRPr="00AF4DB6">
        <w:rPr>
          <w:b/>
        </w:rPr>
        <w:t>Week 7: 02/18 – 02/24</w:t>
      </w:r>
    </w:p>
    <w:p w14:paraId="2529EB17" w14:textId="311ABFDD" w:rsidR="00AF4DB6" w:rsidRDefault="00AF4DB6" w:rsidP="00AF4DB6">
      <w:pPr>
        <w:pStyle w:val="ListParagraph"/>
        <w:numPr>
          <w:ilvl w:val="0"/>
          <w:numId w:val="15"/>
        </w:numPr>
      </w:pPr>
      <w:r>
        <w:t xml:space="preserve">Start working with quadcopter + </w:t>
      </w:r>
      <w:proofErr w:type="spellStart"/>
      <w:r>
        <w:t>Pixhawk</w:t>
      </w:r>
      <w:proofErr w:type="spellEnd"/>
      <w:r>
        <w:t xml:space="preserve"> 4 + Q</w:t>
      </w:r>
      <w:r w:rsidR="00A8020A">
        <w:t>-</w:t>
      </w:r>
      <w:proofErr w:type="spellStart"/>
      <w:r>
        <w:t>groundcontrol</w:t>
      </w:r>
      <w:proofErr w:type="spellEnd"/>
      <w:r>
        <w:t xml:space="preserve"> (</w:t>
      </w:r>
      <w:proofErr w:type="spellStart"/>
      <w:r>
        <w:t>cont</w:t>
      </w:r>
      <w:proofErr w:type="spellEnd"/>
      <w:r>
        <w:t>)</w:t>
      </w:r>
    </w:p>
    <w:p w14:paraId="542C9C6F" w14:textId="77777777" w:rsidR="00AF4DB6" w:rsidRDefault="00AF4DB6" w:rsidP="00AF4DB6">
      <w:pPr>
        <w:pStyle w:val="ListParagraph"/>
        <w:numPr>
          <w:ilvl w:val="0"/>
          <w:numId w:val="15"/>
        </w:numPr>
      </w:pPr>
      <w:r>
        <w:t>Code writing (</w:t>
      </w:r>
      <w:proofErr w:type="spellStart"/>
      <w:r>
        <w:t>cont</w:t>
      </w:r>
      <w:proofErr w:type="spellEnd"/>
      <w:r>
        <w:t>)</w:t>
      </w:r>
    </w:p>
    <w:p w14:paraId="4FB998BB" w14:textId="01E2D005" w:rsidR="00A15D4E" w:rsidRDefault="00A15D4E" w:rsidP="00AF4DB6">
      <w:pPr>
        <w:pStyle w:val="ListParagraph"/>
        <w:numPr>
          <w:ilvl w:val="0"/>
          <w:numId w:val="15"/>
        </w:numPr>
      </w:pPr>
      <w:r>
        <w:t xml:space="preserve">Send </w:t>
      </w:r>
      <w:del w:id="85" w:author="Office Four" w:date="2019-01-22T09:29:00Z">
        <w:r w:rsidDel="006D3911">
          <w:delText xml:space="preserve">board </w:delText>
        </w:r>
      </w:del>
      <w:ins w:id="86" w:author="Office Four" w:date="2019-01-22T09:29:00Z">
        <w:r w:rsidR="006D3911">
          <w:t>P</w:t>
        </w:r>
      </w:ins>
      <w:ins w:id="87" w:author="Office Four" w:date="2019-01-22T09:32:00Z">
        <w:r w:rsidR="00BA66AD">
          <w:t>CB</w:t>
        </w:r>
      </w:ins>
      <w:ins w:id="88" w:author="Office Four" w:date="2019-01-22T09:29:00Z">
        <w:r w:rsidR="006D3911">
          <w:t xml:space="preserve"> </w:t>
        </w:r>
      </w:ins>
      <w:r>
        <w:t>for manufacture and send BOM to order components (expect 2 weeks)</w:t>
      </w:r>
    </w:p>
    <w:p w14:paraId="3F6964AC" w14:textId="77777777" w:rsidR="00AF4DB6" w:rsidRDefault="00AF4DB6" w:rsidP="00AF4DB6">
      <w:pPr>
        <w:pStyle w:val="ListParagraph"/>
        <w:numPr>
          <w:ilvl w:val="0"/>
          <w:numId w:val="15"/>
        </w:numPr>
      </w:pPr>
      <w:r>
        <w:t>Ask question?</w:t>
      </w:r>
    </w:p>
    <w:p w14:paraId="4947EBA2" w14:textId="07E3C7D0" w:rsidR="00AF4DB6" w:rsidRDefault="000D7197" w:rsidP="00AF4DB6">
      <w:pPr>
        <w:rPr>
          <w:ins w:id="89" w:author="Office Four" w:date="2019-01-22T08:53:00Z"/>
        </w:rPr>
      </w:pPr>
      <w:ins w:id="90" w:author="Office Four" w:date="2019-01-22T08:53:00Z">
        <w:r>
          <w:t>DELIVERABLES</w:t>
        </w:r>
      </w:ins>
    </w:p>
    <w:p w14:paraId="4875235F" w14:textId="24E25BCB" w:rsidR="000D7197" w:rsidRDefault="000D7197" w:rsidP="000D7197">
      <w:pPr>
        <w:pStyle w:val="ListParagraph"/>
        <w:numPr>
          <w:ilvl w:val="0"/>
          <w:numId w:val="15"/>
        </w:numPr>
        <w:rPr>
          <w:ins w:id="91" w:author="Office Four" w:date="2019-01-22T08:54:00Z"/>
        </w:rPr>
      </w:pPr>
      <w:ins w:id="92" w:author="Office Four" w:date="2019-01-22T08:53:00Z">
        <w:r>
          <w:t>Complete design package</w:t>
        </w:r>
      </w:ins>
      <w:ins w:id="93" w:author="Office Four" w:date="2019-01-22T08:54:00Z">
        <w:r>
          <w:t xml:space="preserve"> for manufacture</w:t>
        </w:r>
      </w:ins>
      <w:ins w:id="94" w:author="Office Four" w:date="2019-01-22T08:57:00Z">
        <w:r>
          <w:t xml:space="preserve"> (</w:t>
        </w:r>
        <w:proofErr w:type="spellStart"/>
        <w:r>
          <w:t>Gerbers</w:t>
        </w:r>
        <w:proofErr w:type="spellEnd"/>
        <w:r>
          <w:t>, etc.)</w:t>
        </w:r>
      </w:ins>
    </w:p>
    <w:p w14:paraId="3855A0E8" w14:textId="3F028499" w:rsidR="000D7197" w:rsidRDefault="000D7197">
      <w:pPr>
        <w:pStyle w:val="ListParagraph"/>
        <w:numPr>
          <w:ilvl w:val="0"/>
          <w:numId w:val="15"/>
        </w:numPr>
        <w:pPrChange w:id="95" w:author="Office Four" w:date="2019-01-22T08:53:00Z">
          <w:pPr/>
        </w:pPrChange>
      </w:pPr>
      <w:ins w:id="96" w:author="Office Four" w:date="2019-01-22T08:54:00Z">
        <w:r>
          <w:t>Board build schedule</w:t>
        </w:r>
      </w:ins>
    </w:p>
    <w:p w14:paraId="5567A0F9" w14:textId="3234AF4B" w:rsidR="00996630" w:rsidRPr="00A15D4E" w:rsidRDefault="00AF4DB6" w:rsidP="00A15D4E">
      <w:pPr>
        <w:rPr>
          <w:b/>
        </w:rPr>
      </w:pPr>
      <w:r w:rsidRPr="00AF4DB6">
        <w:rPr>
          <w:b/>
        </w:rPr>
        <w:t>Week 8: 02/25 – 03/03</w:t>
      </w:r>
    </w:p>
    <w:p w14:paraId="625E94A7" w14:textId="77777777" w:rsidR="00AF4DB6" w:rsidDel="00967AE2" w:rsidRDefault="00AF4DB6" w:rsidP="00AF4DB6">
      <w:pPr>
        <w:pStyle w:val="ListParagraph"/>
        <w:numPr>
          <w:ilvl w:val="0"/>
          <w:numId w:val="16"/>
        </w:numPr>
        <w:rPr>
          <w:del w:id="97" w:author="tai pham" w:date="2019-01-23T10:36:00Z"/>
        </w:rPr>
      </w:pPr>
      <w:r>
        <w:t>Code writing (test)</w:t>
      </w:r>
    </w:p>
    <w:p w14:paraId="6179C8B2" w14:textId="2703D628" w:rsidR="00AF4DB6" w:rsidRDefault="00AF4DB6" w:rsidP="00B1296C">
      <w:pPr>
        <w:pStyle w:val="ListParagraph"/>
        <w:numPr>
          <w:ilvl w:val="0"/>
          <w:numId w:val="16"/>
        </w:numPr>
      </w:pPr>
      <w:commentRangeStart w:id="98"/>
      <w:del w:id="99" w:author="tai pham" w:date="2019-01-23T10:36:00Z">
        <w:r w:rsidDel="00967AE2">
          <w:delText>Working with simulation model</w:delText>
        </w:r>
      </w:del>
      <w:commentRangeEnd w:id="98"/>
      <w:r w:rsidR="00BA66AD">
        <w:rPr>
          <w:rStyle w:val="CommentReference"/>
        </w:rPr>
        <w:commentReference w:id="98"/>
      </w:r>
    </w:p>
    <w:p w14:paraId="18154270" w14:textId="4026CE43" w:rsidR="00AF4DB6" w:rsidRDefault="00AF4DB6" w:rsidP="00AF4DB6">
      <w:pPr>
        <w:pStyle w:val="ListParagraph"/>
        <w:numPr>
          <w:ilvl w:val="0"/>
          <w:numId w:val="16"/>
        </w:numPr>
        <w:rPr>
          <w:ins w:id="100" w:author="Office Four" w:date="2019-01-22T08:59:00Z"/>
        </w:rPr>
      </w:pPr>
      <w:r>
        <w:t>Ask question?</w:t>
      </w:r>
    </w:p>
    <w:p w14:paraId="2BC3A400" w14:textId="3F708C92" w:rsidR="000D7197" w:rsidRDefault="00610F25" w:rsidP="00AF4DB6">
      <w:pPr>
        <w:pStyle w:val="ListParagraph"/>
        <w:numPr>
          <w:ilvl w:val="0"/>
          <w:numId w:val="16"/>
        </w:numPr>
      </w:pPr>
      <w:ins w:id="101" w:author="Office Four" w:date="2019-01-22T09:01:00Z">
        <w:r>
          <w:t xml:space="preserve">Create </w:t>
        </w:r>
      </w:ins>
      <w:ins w:id="102" w:author="Office Four" w:date="2019-01-22T09:21:00Z">
        <w:r w:rsidR="00CA6C42">
          <w:t>b</w:t>
        </w:r>
      </w:ins>
      <w:ins w:id="103" w:author="Office Four" w:date="2019-01-22T08:59:00Z">
        <w:r w:rsidR="000D7197">
          <w:t xml:space="preserve">oard bring up and test </w:t>
        </w:r>
        <w:commentRangeStart w:id="104"/>
        <w:r w:rsidR="000D7197">
          <w:t>procedure</w:t>
        </w:r>
        <w:commentRangeEnd w:id="104"/>
        <w:r w:rsidR="000D7197">
          <w:rPr>
            <w:rStyle w:val="CommentReference"/>
          </w:rPr>
          <w:commentReference w:id="104"/>
        </w:r>
        <w:r w:rsidR="000D7197">
          <w:t xml:space="preserve"> </w:t>
        </w:r>
      </w:ins>
    </w:p>
    <w:p w14:paraId="02A27A23" w14:textId="77777777" w:rsidR="00AF4DB6" w:rsidRDefault="00AF4DB6" w:rsidP="00AF4DB6"/>
    <w:p w14:paraId="07CD6239" w14:textId="246A7791" w:rsidR="00A15D4E" w:rsidRDefault="00AF4DB6" w:rsidP="00AF4DB6">
      <w:pPr>
        <w:rPr>
          <w:b/>
        </w:rPr>
      </w:pPr>
      <w:r w:rsidRPr="00AF4DB6">
        <w:rPr>
          <w:b/>
        </w:rPr>
        <w:lastRenderedPageBreak/>
        <w:t>Week 9: 03/0</w:t>
      </w:r>
      <w:r w:rsidR="00FD1FB1">
        <w:rPr>
          <w:b/>
        </w:rPr>
        <w:t>4</w:t>
      </w:r>
      <w:r w:rsidRPr="00AF4DB6">
        <w:rPr>
          <w:b/>
        </w:rPr>
        <w:t xml:space="preserve"> – 03/10</w:t>
      </w:r>
    </w:p>
    <w:p w14:paraId="10411785" w14:textId="359BA401" w:rsidR="00A15D4E" w:rsidRPr="00A15D4E" w:rsidRDefault="00A15D4E" w:rsidP="00A15D4E">
      <w:pPr>
        <w:pStyle w:val="ListParagraph"/>
        <w:numPr>
          <w:ilvl w:val="0"/>
          <w:numId w:val="20"/>
        </w:numPr>
      </w:pPr>
      <w:del w:id="105" w:author="Office Four" w:date="2019-01-22T09:33:00Z">
        <w:r w:rsidRPr="00A15D4E" w:rsidDel="00BA66AD">
          <w:delText xml:space="preserve">Board </w:delText>
        </w:r>
      </w:del>
      <w:ins w:id="106" w:author="Office Four" w:date="2019-01-22T09:33:00Z">
        <w:r w:rsidR="00BA66AD">
          <w:t>PCB</w:t>
        </w:r>
        <w:r w:rsidR="00BA66AD" w:rsidRPr="00A15D4E">
          <w:t xml:space="preserve"> </w:t>
        </w:r>
      </w:ins>
      <w:r w:rsidRPr="00A15D4E">
        <w:t>and components arrive at Sightline</w:t>
      </w:r>
    </w:p>
    <w:p w14:paraId="288A420F" w14:textId="7024D56C" w:rsidR="00AF4DB6" w:rsidRDefault="00A15D4E" w:rsidP="00AF4DB6">
      <w:pPr>
        <w:pStyle w:val="ListParagraph"/>
        <w:numPr>
          <w:ilvl w:val="0"/>
          <w:numId w:val="17"/>
        </w:numPr>
      </w:pPr>
      <w:bookmarkStart w:id="107" w:name="_Hlk535912733"/>
      <w:commentRangeStart w:id="108"/>
      <w:del w:id="109" w:author="Office Four" w:date="2019-01-22T09:33:00Z">
        <w:r w:rsidDel="00BA66AD">
          <w:delText>Start laying out the board</w:delText>
        </w:r>
      </w:del>
      <w:ins w:id="110" w:author="Office Four" w:date="2019-01-22T09:33:00Z">
        <w:r w:rsidR="00BA66AD">
          <w:t>Board assembly</w:t>
        </w:r>
      </w:ins>
      <w:r w:rsidR="006B59DE">
        <w:t xml:space="preserve"> and test as-you-go</w:t>
      </w:r>
      <w:commentRangeEnd w:id="108"/>
      <w:r w:rsidR="000D7197">
        <w:rPr>
          <w:rStyle w:val="CommentReference"/>
        </w:rPr>
        <w:commentReference w:id="108"/>
      </w:r>
    </w:p>
    <w:bookmarkEnd w:id="107"/>
    <w:p w14:paraId="5180BBD7" w14:textId="12A8CB91" w:rsidR="00AF4DB6" w:rsidRDefault="00AF4DB6" w:rsidP="00A15D4E">
      <w:pPr>
        <w:pStyle w:val="ListParagraph"/>
        <w:numPr>
          <w:ilvl w:val="0"/>
          <w:numId w:val="17"/>
        </w:numPr>
      </w:pPr>
      <w:r>
        <w:t>Enclosure 3D model create</w:t>
      </w:r>
    </w:p>
    <w:p w14:paraId="70963A09" w14:textId="0E3D1920" w:rsidR="00A15D4E" w:rsidRDefault="00A15D4E" w:rsidP="00A15D4E">
      <w:pPr>
        <w:pStyle w:val="ListParagraph"/>
        <w:numPr>
          <w:ilvl w:val="0"/>
          <w:numId w:val="17"/>
        </w:numPr>
      </w:pPr>
      <w:r>
        <w:t>Code writing and debug.</w:t>
      </w:r>
    </w:p>
    <w:p w14:paraId="52B3085D" w14:textId="77777777" w:rsidR="00AF4DB6" w:rsidRDefault="00AF4DB6" w:rsidP="00AF4DB6">
      <w:pPr>
        <w:pStyle w:val="ListParagraph"/>
        <w:numPr>
          <w:ilvl w:val="0"/>
          <w:numId w:val="17"/>
        </w:numPr>
      </w:pPr>
      <w:r>
        <w:t>Ask question?</w:t>
      </w:r>
    </w:p>
    <w:p w14:paraId="3954A8C9" w14:textId="77777777" w:rsidR="00AF4DB6" w:rsidRDefault="00AF4DB6" w:rsidP="00AF4DB6"/>
    <w:p w14:paraId="7FDBE80E" w14:textId="115BD61C" w:rsidR="00AF4DB6" w:rsidRDefault="00AF4DB6" w:rsidP="00AF4DB6">
      <w:pPr>
        <w:rPr>
          <w:b/>
        </w:rPr>
      </w:pPr>
      <w:r w:rsidRPr="00AF4DB6">
        <w:rPr>
          <w:b/>
        </w:rPr>
        <w:t>Week 10: 03/11- 03/17</w:t>
      </w:r>
    </w:p>
    <w:p w14:paraId="0B319AE2" w14:textId="2BF81AC7" w:rsidR="006B59DE" w:rsidRPr="006B59DE" w:rsidRDefault="006B59DE" w:rsidP="006B59DE">
      <w:pPr>
        <w:pStyle w:val="ListParagraph"/>
        <w:numPr>
          <w:ilvl w:val="0"/>
          <w:numId w:val="27"/>
        </w:numPr>
        <w:rPr>
          <w:rFonts w:ascii="Times New Roman" w:hAnsi="Times New Roman" w:cs="Times New Roman"/>
        </w:rPr>
      </w:pPr>
      <w:bookmarkStart w:id="111" w:name="_Hlk535912759"/>
      <w:del w:id="112" w:author="Office Four" w:date="2019-01-22T09:33:00Z">
        <w:r w:rsidRPr="006B59DE" w:rsidDel="00BA66AD">
          <w:rPr>
            <w:rFonts w:ascii="Times New Roman" w:hAnsi="Times New Roman" w:cs="Times New Roman"/>
          </w:rPr>
          <w:delText xml:space="preserve">Layout </w:delText>
        </w:r>
      </w:del>
      <w:ins w:id="113" w:author="Office Four" w:date="2019-01-22T09:33:00Z">
        <w:r w:rsidR="00BA66AD">
          <w:rPr>
            <w:rFonts w:ascii="Times New Roman" w:hAnsi="Times New Roman" w:cs="Times New Roman"/>
          </w:rPr>
          <w:t>Assembly</w:t>
        </w:r>
        <w:r w:rsidR="00BA66AD" w:rsidRPr="006B59DE">
          <w:rPr>
            <w:rFonts w:ascii="Times New Roman" w:hAnsi="Times New Roman" w:cs="Times New Roman"/>
          </w:rPr>
          <w:t xml:space="preserve"> </w:t>
        </w:r>
      </w:ins>
      <w:r w:rsidRPr="006B59DE">
        <w:rPr>
          <w:rFonts w:ascii="Times New Roman" w:hAnsi="Times New Roman" w:cs="Times New Roman"/>
        </w:rPr>
        <w:t>review by Sightline</w:t>
      </w:r>
    </w:p>
    <w:p w14:paraId="32625467" w14:textId="3493F8C8" w:rsidR="00AF4DB6" w:rsidRDefault="00BA66AD" w:rsidP="00AF4DB6">
      <w:pPr>
        <w:pStyle w:val="ListParagraph"/>
        <w:numPr>
          <w:ilvl w:val="0"/>
          <w:numId w:val="18"/>
        </w:numPr>
      </w:pPr>
      <w:bookmarkStart w:id="114" w:name="_Hlk535912770"/>
      <w:bookmarkEnd w:id="111"/>
      <w:ins w:id="115" w:author="Office Four" w:date="2019-01-22T09:33:00Z">
        <w:r>
          <w:t>Fi</w:t>
        </w:r>
      </w:ins>
      <w:ins w:id="116" w:author="Office Four" w:date="2019-01-22T09:34:00Z">
        <w:r>
          <w:t xml:space="preserve">nal </w:t>
        </w:r>
      </w:ins>
      <w:r w:rsidR="00AF4DB6">
        <w:t>Schematic test and debug</w:t>
      </w:r>
      <w:ins w:id="117" w:author="Office Four" w:date="2019-01-22T09:34:00Z">
        <w:r>
          <w:t xml:space="preserve"> revision</w:t>
        </w:r>
      </w:ins>
      <w:r w:rsidR="00AF4DB6">
        <w:t xml:space="preserve"> (</w:t>
      </w:r>
      <w:proofErr w:type="spellStart"/>
      <w:r w:rsidR="00AF4DB6">
        <w:t>cont</w:t>
      </w:r>
      <w:proofErr w:type="spellEnd"/>
      <w:r w:rsidR="00AF4DB6">
        <w:t>)</w:t>
      </w:r>
    </w:p>
    <w:bookmarkEnd w:id="114"/>
    <w:p w14:paraId="7854CAE4" w14:textId="351F8ADB" w:rsidR="00A15D4E" w:rsidRDefault="00A15D4E" w:rsidP="00AF4DB6">
      <w:pPr>
        <w:pStyle w:val="ListParagraph"/>
        <w:numPr>
          <w:ilvl w:val="0"/>
          <w:numId w:val="18"/>
        </w:numPr>
      </w:pPr>
      <w:r>
        <w:t>Code writing and debug</w:t>
      </w:r>
      <w:r w:rsidR="006B59DE">
        <w:t>/Code review by Sightline</w:t>
      </w:r>
    </w:p>
    <w:p w14:paraId="712AB2DF" w14:textId="083A60B5" w:rsidR="00A15D4E" w:rsidRDefault="00AF4DB6" w:rsidP="00A15D4E">
      <w:pPr>
        <w:pStyle w:val="ListParagraph"/>
        <w:numPr>
          <w:ilvl w:val="0"/>
          <w:numId w:val="18"/>
        </w:numPr>
      </w:pPr>
      <w:r>
        <w:t>Enclosure 3D model create (</w:t>
      </w:r>
      <w:proofErr w:type="spellStart"/>
      <w:r>
        <w:t>cont</w:t>
      </w:r>
      <w:proofErr w:type="spellEnd"/>
      <w:r>
        <w:t>)</w:t>
      </w:r>
    </w:p>
    <w:p w14:paraId="429CAAFD" w14:textId="3D7CE804" w:rsidR="00A15D4E" w:rsidRDefault="00A15D4E" w:rsidP="00A15D4E"/>
    <w:p w14:paraId="7BDDC8B3" w14:textId="623001FA" w:rsidR="00A15D4E" w:rsidRPr="00A15D4E" w:rsidRDefault="00A15D4E" w:rsidP="00A15D4E">
      <w:pPr>
        <w:rPr>
          <w:b/>
        </w:rPr>
      </w:pPr>
      <w:r w:rsidRPr="00A15D4E">
        <w:rPr>
          <w:b/>
        </w:rPr>
        <w:t>Week 11: 03/18 – 03/24</w:t>
      </w:r>
    </w:p>
    <w:p w14:paraId="66C8B23A" w14:textId="4C9CE344" w:rsidR="00A15D4E" w:rsidRDefault="00A15D4E" w:rsidP="00A15D4E">
      <w:pPr>
        <w:pStyle w:val="ListParagraph"/>
        <w:numPr>
          <w:ilvl w:val="0"/>
          <w:numId w:val="21"/>
        </w:numPr>
      </w:pPr>
      <w:r>
        <w:t>First demo</w:t>
      </w:r>
    </w:p>
    <w:p w14:paraId="39C79792" w14:textId="56531871" w:rsidR="00AB5406" w:rsidRDefault="00AB5406" w:rsidP="00AB5406"/>
    <w:p w14:paraId="2A5C22A4" w14:textId="2BA9AEEB" w:rsidR="00AB5406" w:rsidRPr="006F50AE" w:rsidRDefault="00AB5406" w:rsidP="00AB5406">
      <w:pPr>
        <w:rPr>
          <w:b/>
        </w:rPr>
      </w:pPr>
      <w:r w:rsidRPr="006F50AE">
        <w:rPr>
          <w:b/>
        </w:rPr>
        <w:t>Week 12 – 13: 03/25 – 04/07</w:t>
      </w:r>
    </w:p>
    <w:p w14:paraId="27A82FD6" w14:textId="60EAFB8A" w:rsidR="00AB5406" w:rsidRDefault="00AB5406" w:rsidP="006F50AE">
      <w:pPr>
        <w:pStyle w:val="ListParagraph"/>
        <w:numPr>
          <w:ilvl w:val="0"/>
          <w:numId w:val="21"/>
        </w:numPr>
      </w:pPr>
      <w:r>
        <w:t>Test and debug the new board</w:t>
      </w:r>
    </w:p>
    <w:p w14:paraId="1C2F25C8" w14:textId="51BFC971" w:rsidR="00AB5406" w:rsidRDefault="00AB5406" w:rsidP="006F50AE">
      <w:pPr>
        <w:pStyle w:val="ListParagraph"/>
        <w:numPr>
          <w:ilvl w:val="0"/>
          <w:numId w:val="21"/>
        </w:numPr>
      </w:pPr>
      <w:r>
        <w:t>Complete Enclosure 3D model</w:t>
      </w:r>
    </w:p>
    <w:p w14:paraId="459FC832" w14:textId="6F900BDD" w:rsidR="00AB5406" w:rsidRDefault="00AB5406" w:rsidP="006F50AE">
      <w:pPr>
        <w:pStyle w:val="ListParagraph"/>
        <w:numPr>
          <w:ilvl w:val="0"/>
          <w:numId w:val="21"/>
        </w:numPr>
      </w:pPr>
      <w:r>
        <w:t>Coding writing/ adding new feature</w:t>
      </w:r>
    </w:p>
    <w:p w14:paraId="042422F6" w14:textId="77777777" w:rsidR="00996630" w:rsidRDefault="00996630" w:rsidP="00AB5406"/>
    <w:p w14:paraId="4A2115A7" w14:textId="7F256AA2" w:rsidR="00AB5406" w:rsidRPr="006F50AE" w:rsidRDefault="00AB5406" w:rsidP="00AB5406">
      <w:pPr>
        <w:rPr>
          <w:b/>
        </w:rPr>
      </w:pPr>
      <w:r w:rsidRPr="006F50AE">
        <w:rPr>
          <w:b/>
        </w:rPr>
        <w:t>Week 14 – 15: 04/08 – 04/21</w:t>
      </w:r>
    </w:p>
    <w:p w14:paraId="5978BEDD" w14:textId="7A828B5E" w:rsidR="00AB5406" w:rsidRDefault="00AB5406" w:rsidP="006F50AE">
      <w:pPr>
        <w:pStyle w:val="ListParagraph"/>
        <w:numPr>
          <w:ilvl w:val="0"/>
          <w:numId w:val="22"/>
        </w:numPr>
      </w:pPr>
      <w:r>
        <w:t>Test/debug new product</w:t>
      </w:r>
    </w:p>
    <w:p w14:paraId="7D29913A" w14:textId="1A0363FD" w:rsidR="00AB5406" w:rsidRDefault="00AB5406" w:rsidP="006F50AE">
      <w:pPr>
        <w:pStyle w:val="ListParagraph"/>
        <w:numPr>
          <w:ilvl w:val="0"/>
          <w:numId w:val="22"/>
        </w:numPr>
      </w:pPr>
      <w:r>
        <w:t>Code test/adding new feature</w:t>
      </w:r>
    </w:p>
    <w:p w14:paraId="0F1FA3C0" w14:textId="12DF4C0C" w:rsidR="00AB5406" w:rsidRDefault="00AB5406" w:rsidP="006F50AE">
      <w:pPr>
        <w:pStyle w:val="ListParagraph"/>
        <w:numPr>
          <w:ilvl w:val="0"/>
          <w:numId w:val="22"/>
        </w:numPr>
      </w:pPr>
      <w:r>
        <w:t>Second demo</w:t>
      </w:r>
    </w:p>
    <w:p w14:paraId="1B751398" w14:textId="77777777" w:rsidR="006F50AE" w:rsidRPr="006F50AE" w:rsidRDefault="006F50AE" w:rsidP="00AB5406">
      <w:pPr>
        <w:rPr>
          <w:b/>
        </w:rPr>
      </w:pPr>
    </w:p>
    <w:p w14:paraId="0D39B9D8" w14:textId="425191FA" w:rsidR="00AB5406" w:rsidRPr="006F50AE" w:rsidRDefault="00AB5406" w:rsidP="00AB5406">
      <w:pPr>
        <w:rPr>
          <w:b/>
        </w:rPr>
      </w:pPr>
      <w:r w:rsidRPr="006F50AE">
        <w:rPr>
          <w:b/>
        </w:rPr>
        <w:t>Week 16 – 17: 04/22</w:t>
      </w:r>
      <w:r w:rsidR="00996630" w:rsidRPr="006F50AE">
        <w:rPr>
          <w:b/>
        </w:rPr>
        <w:t xml:space="preserve"> – 05/05</w:t>
      </w:r>
    </w:p>
    <w:p w14:paraId="4E59F006" w14:textId="04AB40A5" w:rsidR="00996630" w:rsidRDefault="00996630" w:rsidP="006F50AE">
      <w:pPr>
        <w:pStyle w:val="ListParagraph"/>
        <w:numPr>
          <w:ilvl w:val="0"/>
          <w:numId w:val="23"/>
        </w:numPr>
      </w:pPr>
      <w:r>
        <w:t>Third demo</w:t>
      </w:r>
    </w:p>
    <w:p w14:paraId="38DBBE6D" w14:textId="2378081E" w:rsidR="00996630" w:rsidRDefault="00996630" w:rsidP="006F50AE">
      <w:pPr>
        <w:pStyle w:val="ListParagraph"/>
        <w:numPr>
          <w:ilvl w:val="0"/>
          <w:numId w:val="23"/>
        </w:numPr>
      </w:pPr>
      <w:r>
        <w:t>Hardware and software debug</w:t>
      </w:r>
    </w:p>
    <w:p w14:paraId="4EDC3725" w14:textId="090D0653" w:rsidR="00996630" w:rsidRDefault="00996630" w:rsidP="006F50AE">
      <w:pPr>
        <w:pStyle w:val="ListParagraph"/>
        <w:numPr>
          <w:ilvl w:val="0"/>
          <w:numId w:val="23"/>
        </w:numPr>
      </w:pPr>
      <w:r>
        <w:t>Final steps for the design</w:t>
      </w:r>
    </w:p>
    <w:p w14:paraId="53B862F0" w14:textId="63B86149" w:rsidR="00996630" w:rsidRDefault="00996630" w:rsidP="00AB5406"/>
    <w:p w14:paraId="33790E07" w14:textId="25D33812" w:rsidR="00996630" w:rsidRPr="006F50AE" w:rsidRDefault="00996630" w:rsidP="00AB5406">
      <w:pPr>
        <w:rPr>
          <w:b/>
        </w:rPr>
      </w:pPr>
      <w:r w:rsidRPr="006F50AE">
        <w:rPr>
          <w:b/>
        </w:rPr>
        <w:t>Week 18 – 19: 05/06 – 05/19</w:t>
      </w:r>
    </w:p>
    <w:p w14:paraId="539582C9" w14:textId="4EA4B49C" w:rsidR="00996630" w:rsidRDefault="00996630" w:rsidP="006F50AE">
      <w:pPr>
        <w:pStyle w:val="ListParagraph"/>
        <w:numPr>
          <w:ilvl w:val="0"/>
          <w:numId w:val="24"/>
        </w:numPr>
      </w:pPr>
      <w:r>
        <w:t>Complete the design</w:t>
      </w:r>
    </w:p>
    <w:p w14:paraId="1FB1A628" w14:textId="25D5DD37" w:rsidR="00996630" w:rsidRDefault="00996630" w:rsidP="006F50AE">
      <w:pPr>
        <w:pStyle w:val="ListParagraph"/>
        <w:numPr>
          <w:ilvl w:val="0"/>
          <w:numId w:val="24"/>
        </w:numPr>
      </w:pPr>
      <w:r>
        <w:t>Do the outdoor test/ on moving vehicle/Sightline options</w:t>
      </w:r>
    </w:p>
    <w:p w14:paraId="18944C71" w14:textId="0C454D24" w:rsidR="00996630" w:rsidRDefault="00996630" w:rsidP="00AB5406"/>
    <w:p w14:paraId="59AD197F" w14:textId="23D82B2B" w:rsidR="00996630" w:rsidRPr="006F50AE" w:rsidRDefault="00996630" w:rsidP="00AB5406">
      <w:pPr>
        <w:rPr>
          <w:b/>
        </w:rPr>
      </w:pPr>
      <w:r w:rsidRPr="006F50AE">
        <w:rPr>
          <w:b/>
        </w:rPr>
        <w:t xml:space="preserve">Week 20 – 21: 05/20 – 06/02 </w:t>
      </w:r>
    </w:p>
    <w:p w14:paraId="36FCE511" w14:textId="1790082C" w:rsidR="00996630" w:rsidRDefault="00996630" w:rsidP="006F50AE">
      <w:pPr>
        <w:pStyle w:val="ListParagraph"/>
        <w:numPr>
          <w:ilvl w:val="0"/>
          <w:numId w:val="25"/>
        </w:numPr>
      </w:pPr>
      <w:r>
        <w:t>Generate all required documents</w:t>
      </w:r>
    </w:p>
    <w:p w14:paraId="0B96478B" w14:textId="0DB6CF03" w:rsidR="00996630" w:rsidRDefault="00996630" w:rsidP="006F50AE">
      <w:pPr>
        <w:pStyle w:val="ListParagraph"/>
        <w:numPr>
          <w:ilvl w:val="0"/>
          <w:numId w:val="25"/>
        </w:numPr>
      </w:pPr>
      <w:r>
        <w:t>Prepare for the presentation</w:t>
      </w:r>
    </w:p>
    <w:p w14:paraId="39306D33" w14:textId="5FC34E62" w:rsidR="00996630" w:rsidRDefault="00996630" w:rsidP="00AB5406"/>
    <w:p w14:paraId="62A2F2D8" w14:textId="051D9F0B" w:rsidR="006F50AE" w:rsidRPr="006F50AE" w:rsidRDefault="006F50AE" w:rsidP="00AB5406">
      <w:pPr>
        <w:rPr>
          <w:b/>
        </w:rPr>
      </w:pPr>
      <w:r w:rsidRPr="006F50AE">
        <w:rPr>
          <w:b/>
        </w:rPr>
        <w:t>Week 22: 06/03 – 06/07</w:t>
      </w:r>
    </w:p>
    <w:p w14:paraId="5C6B2529" w14:textId="6EE99AAA" w:rsidR="006F50AE" w:rsidRDefault="006F50AE" w:rsidP="006F50AE">
      <w:pPr>
        <w:pStyle w:val="ListParagraph"/>
        <w:numPr>
          <w:ilvl w:val="0"/>
          <w:numId w:val="26"/>
        </w:numPr>
      </w:pPr>
      <w:r>
        <w:t>Final project presentation to industry sponsor and faculty advisor</w:t>
      </w:r>
    </w:p>
    <w:p w14:paraId="4CDD9379" w14:textId="4A34E698" w:rsidR="00AB5406" w:rsidRDefault="00AB5406" w:rsidP="00AB5406">
      <w:pPr>
        <w:rPr>
          <w:ins w:id="118" w:author="tai pham" w:date="2019-01-23T11:17:00Z"/>
        </w:rPr>
      </w:pPr>
      <w:r>
        <w:t xml:space="preserve"> </w:t>
      </w:r>
    </w:p>
    <w:p w14:paraId="057FE9EC" w14:textId="173DB3F7" w:rsidR="00EF64EB" w:rsidRDefault="00EF64EB" w:rsidP="00AB5406">
      <w:pPr>
        <w:rPr>
          <w:ins w:id="119" w:author="tai pham" w:date="2019-01-23T11:17:00Z"/>
        </w:rPr>
      </w:pPr>
    </w:p>
    <w:p w14:paraId="59F5BB05" w14:textId="67FEEC3B" w:rsidR="00EF64EB" w:rsidRPr="00EF64EB" w:rsidRDefault="00EF64EB" w:rsidP="00AB5406">
      <w:pPr>
        <w:rPr>
          <w:ins w:id="120" w:author="tai pham" w:date="2019-01-23T11:19:00Z"/>
          <w:b/>
          <w:sz w:val="28"/>
          <w:szCs w:val="28"/>
          <w:rPrChange w:id="121" w:author="tai pham" w:date="2019-01-23T11:21:00Z">
            <w:rPr>
              <w:ins w:id="122" w:author="tai pham" w:date="2019-01-23T11:19:00Z"/>
            </w:rPr>
          </w:rPrChange>
        </w:rPr>
      </w:pPr>
      <w:ins w:id="123" w:author="tai pham" w:date="2019-01-23T11:19:00Z">
        <w:r w:rsidRPr="00EF64EB">
          <w:rPr>
            <w:b/>
            <w:sz w:val="28"/>
            <w:szCs w:val="28"/>
            <w:rPrChange w:id="124" w:author="tai pham" w:date="2019-01-23T11:21:00Z">
              <w:rPr/>
            </w:rPrChange>
          </w:rPr>
          <w:t>S</w:t>
        </w:r>
      </w:ins>
      <w:ins w:id="125" w:author="tai pham" w:date="2019-01-23T11:20:00Z">
        <w:r w:rsidRPr="00EF64EB">
          <w:rPr>
            <w:b/>
            <w:sz w:val="28"/>
            <w:szCs w:val="28"/>
            <w:rPrChange w:id="126" w:author="tai pham" w:date="2019-01-23T11:21:00Z">
              <w:rPr/>
            </w:rPrChange>
          </w:rPr>
          <w:t>igned off by:</w:t>
        </w:r>
      </w:ins>
    </w:p>
    <w:p w14:paraId="7A8066C7" w14:textId="77777777" w:rsidR="00EF64EB" w:rsidDel="00EF64EB" w:rsidRDefault="00EF64EB" w:rsidP="00AB5406">
      <w:pPr>
        <w:rPr>
          <w:del w:id="127" w:author="tai pham" w:date="2019-01-23T11:20:00Z"/>
        </w:rPr>
      </w:pPr>
    </w:p>
    <w:p w14:paraId="3AB883E0" w14:textId="48041B29" w:rsidR="00A8020A" w:rsidDel="00EF64EB" w:rsidRDefault="00A8020A" w:rsidP="00EC2566">
      <w:pPr>
        <w:rPr>
          <w:del w:id="128" w:author="tai pham" w:date="2019-01-23T11:20:00Z"/>
        </w:rPr>
      </w:pPr>
    </w:p>
    <w:p w14:paraId="6092D453" w14:textId="172F1E02" w:rsidR="00C962AA" w:rsidDel="00EF64EB" w:rsidRDefault="00C962AA" w:rsidP="00EC2566">
      <w:pPr>
        <w:rPr>
          <w:del w:id="129" w:author="tai pham" w:date="2019-01-23T11:20:00Z"/>
          <w:b/>
          <w:sz w:val="28"/>
          <w:szCs w:val="28"/>
        </w:rPr>
      </w:pPr>
    </w:p>
    <w:p w14:paraId="059EF14C" w14:textId="3D9B976C" w:rsidR="006F50AE" w:rsidDel="00EF64EB" w:rsidRDefault="006F50AE" w:rsidP="00EC2566">
      <w:pPr>
        <w:rPr>
          <w:del w:id="130" w:author="tai pham" w:date="2019-01-23T11:20:00Z"/>
          <w:b/>
          <w:sz w:val="28"/>
          <w:szCs w:val="28"/>
        </w:rPr>
      </w:pPr>
    </w:p>
    <w:p w14:paraId="686297EB" w14:textId="39B97C42" w:rsidR="00FB2A01" w:rsidRDefault="00FB2A01" w:rsidP="00EC2566">
      <w:pPr>
        <w:rPr>
          <w:ins w:id="131" w:author="tai pham" w:date="2019-01-23T11:21:00Z"/>
          <w:b/>
          <w:sz w:val="28"/>
          <w:szCs w:val="28"/>
        </w:rPr>
      </w:pPr>
    </w:p>
    <w:p w14:paraId="1BE0CE3D" w14:textId="1A54C0F8" w:rsidR="00EF64EB" w:rsidRDefault="00EF64EB" w:rsidP="00EC2566">
      <w:pPr>
        <w:rPr>
          <w:ins w:id="132" w:author="tai pham" w:date="2019-01-23T11:21:00Z"/>
          <w:b/>
          <w:sz w:val="28"/>
          <w:szCs w:val="28"/>
        </w:rPr>
      </w:pPr>
    </w:p>
    <w:p w14:paraId="407BB685" w14:textId="6515F0A5" w:rsidR="00EF64EB" w:rsidRDefault="00EF64EB" w:rsidP="00EC2566">
      <w:pPr>
        <w:rPr>
          <w:ins w:id="133" w:author="tai pham" w:date="2019-01-23T11:21:00Z"/>
          <w:b/>
          <w:sz w:val="28"/>
          <w:szCs w:val="28"/>
        </w:rPr>
      </w:pPr>
    </w:p>
    <w:p w14:paraId="15BDCC1A" w14:textId="2D4BB2F9" w:rsidR="00EF64EB" w:rsidRDefault="00EF64EB" w:rsidP="00EC2566">
      <w:pPr>
        <w:rPr>
          <w:ins w:id="134" w:author="tai pham" w:date="2019-01-23T11:21:00Z"/>
          <w:b/>
          <w:sz w:val="28"/>
          <w:szCs w:val="28"/>
        </w:rPr>
      </w:pPr>
    </w:p>
    <w:p w14:paraId="4C1DD6C5" w14:textId="2FC51504" w:rsidR="00EF64EB" w:rsidRDefault="00EF64EB" w:rsidP="00EC2566">
      <w:pPr>
        <w:rPr>
          <w:ins w:id="135" w:author="tai pham" w:date="2019-01-23T11:21:00Z"/>
          <w:b/>
          <w:sz w:val="28"/>
          <w:szCs w:val="28"/>
        </w:rPr>
      </w:pPr>
    </w:p>
    <w:p w14:paraId="36C3FEF0" w14:textId="181817C7" w:rsidR="00EF64EB" w:rsidRDefault="00EF64EB" w:rsidP="00EC2566">
      <w:pPr>
        <w:rPr>
          <w:ins w:id="136" w:author="tai pham" w:date="2019-01-23T11:21:00Z"/>
          <w:b/>
          <w:sz w:val="28"/>
          <w:szCs w:val="28"/>
        </w:rPr>
      </w:pPr>
    </w:p>
    <w:p w14:paraId="6F54F7EB" w14:textId="29B7EF47" w:rsidR="00EF64EB" w:rsidRDefault="00EF64EB" w:rsidP="00EC2566">
      <w:pPr>
        <w:rPr>
          <w:ins w:id="137" w:author="tai pham" w:date="2019-01-23T11:21:00Z"/>
          <w:b/>
          <w:sz w:val="28"/>
          <w:szCs w:val="28"/>
        </w:rPr>
      </w:pPr>
    </w:p>
    <w:p w14:paraId="106348D8" w14:textId="4BEE35F9" w:rsidR="00EF64EB" w:rsidRDefault="00EF64EB" w:rsidP="00EC2566">
      <w:pPr>
        <w:rPr>
          <w:ins w:id="138" w:author="tai pham" w:date="2019-01-23T11:21:00Z"/>
          <w:b/>
          <w:sz w:val="28"/>
          <w:szCs w:val="28"/>
        </w:rPr>
      </w:pPr>
    </w:p>
    <w:p w14:paraId="0C997172" w14:textId="75A1C9AC" w:rsidR="00EF64EB" w:rsidRDefault="00EF64EB" w:rsidP="00EC2566">
      <w:pPr>
        <w:rPr>
          <w:ins w:id="139" w:author="tai pham" w:date="2019-01-23T11:21:00Z"/>
          <w:b/>
          <w:sz w:val="28"/>
          <w:szCs w:val="28"/>
        </w:rPr>
      </w:pPr>
    </w:p>
    <w:p w14:paraId="5AC2D294" w14:textId="7F1564C8" w:rsidR="00EF64EB" w:rsidRDefault="00EF64EB" w:rsidP="00EC2566">
      <w:pPr>
        <w:rPr>
          <w:ins w:id="140" w:author="tai pham" w:date="2019-01-23T11:21:00Z"/>
          <w:b/>
          <w:sz w:val="28"/>
          <w:szCs w:val="28"/>
        </w:rPr>
      </w:pPr>
    </w:p>
    <w:p w14:paraId="598247D8" w14:textId="760B16F0" w:rsidR="00EF64EB" w:rsidRDefault="00EF64EB" w:rsidP="00EC2566">
      <w:pPr>
        <w:rPr>
          <w:ins w:id="141" w:author="tai pham" w:date="2019-01-23T11:21:00Z"/>
          <w:b/>
          <w:sz w:val="28"/>
          <w:szCs w:val="28"/>
        </w:rPr>
      </w:pPr>
    </w:p>
    <w:p w14:paraId="227BDD7D" w14:textId="04ECD842" w:rsidR="00EF64EB" w:rsidRDefault="00EF64EB" w:rsidP="00EC2566">
      <w:pPr>
        <w:rPr>
          <w:ins w:id="142" w:author="tai pham" w:date="2019-01-23T11:21:00Z"/>
          <w:b/>
          <w:sz w:val="28"/>
          <w:szCs w:val="28"/>
        </w:rPr>
      </w:pPr>
    </w:p>
    <w:p w14:paraId="0D311945" w14:textId="77777777" w:rsidR="00EF64EB" w:rsidRDefault="00EF64EB" w:rsidP="00EC2566">
      <w:pPr>
        <w:rPr>
          <w:b/>
          <w:sz w:val="28"/>
          <w:szCs w:val="28"/>
        </w:rPr>
      </w:pPr>
    </w:p>
    <w:p w14:paraId="4A1E07ED" w14:textId="705652EF" w:rsidR="00EC2566" w:rsidRPr="00476CA7" w:rsidRDefault="00EC2566" w:rsidP="00EC2566">
      <w:pPr>
        <w:rPr>
          <w:b/>
          <w:sz w:val="28"/>
          <w:szCs w:val="28"/>
        </w:rPr>
      </w:pPr>
      <w:r w:rsidRPr="00476CA7">
        <w:rPr>
          <w:b/>
          <w:sz w:val="28"/>
          <w:szCs w:val="28"/>
        </w:rPr>
        <w:lastRenderedPageBreak/>
        <w:t>Reference</w:t>
      </w:r>
    </w:p>
    <w:p w14:paraId="49E978E8" w14:textId="0C6880BD" w:rsidR="00EC2566" w:rsidRDefault="00476CA7" w:rsidP="00EC2566">
      <w:proofErr w:type="spellStart"/>
      <w:r w:rsidRPr="00476CA7">
        <w:rPr>
          <w:b/>
        </w:rPr>
        <w:t>Dronecode</w:t>
      </w:r>
      <w:proofErr w:type="spellEnd"/>
      <w:r>
        <w:t xml:space="preserve">, </w:t>
      </w:r>
      <w:r w:rsidR="00EC2566">
        <w:t xml:space="preserve">PX4 Autopilot, </w:t>
      </w:r>
      <w:hyperlink r:id="rId26" w:history="1">
        <w:r w:rsidRPr="00AD2406">
          <w:rPr>
            <w:rStyle w:val="Hyperlink"/>
          </w:rPr>
          <w:t>https://docs.px4.io/en/</w:t>
        </w:r>
      </w:hyperlink>
      <w:r>
        <w:t>, retrieved on 13 Jan 2019.</w:t>
      </w:r>
    </w:p>
    <w:p w14:paraId="718BFEF8" w14:textId="6A3F5BDF" w:rsidR="00476CA7" w:rsidRDefault="00476CA7" w:rsidP="00EC2566">
      <w:proofErr w:type="spellStart"/>
      <w:r w:rsidRPr="00476CA7">
        <w:rPr>
          <w:b/>
        </w:rPr>
        <w:t>Dronecode</w:t>
      </w:r>
      <w:proofErr w:type="spellEnd"/>
      <w:r>
        <w:t>, Q</w:t>
      </w:r>
      <w:r w:rsidR="00A8020A">
        <w:t>-</w:t>
      </w:r>
      <w:proofErr w:type="spellStart"/>
      <w:r>
        <w:t>groundcontrol</w:t>
      </w:r>
      <w:proofErr w:type="spellEnd"/>
      <w:r>
        <w:t xml:space="preserve">, </w:t>
      </w:r>
      <w:hyperlink r:id="rId27" w:history="1">
        <w:r w:rsidRPr="00AD2406">
          <w:rPr>
            <w:rStyle w:val="Hyperlink"/>
          </w:rPr>
          <w:t>https://docs.qgroundcontrol.com/en/</w:t>
        </w:r>
      </w:hyperlink>
      <w:r>
        <w:t>, retrieved on 13 Jan 2019</w:t>
      </w:r>
    </w:p>
    <w:p w14:paraId="77B0C8AD" w14:textId="2FA1C8DB" w:rsidR="00476CA7" w:rsidRDefault="00476CA7" w:rsidP="00EC2566">
      <w:proofErr w:type="spellStart"/>
      <w:r w:rsidRPr="00476CA7">
        <w:rPr>
          <w:b/>
        </w:rPr>
        <w:t>Dronecode</w:t>
      </w:r>
      <w:proofErr w:type="spellEnd"/>
      <w:r>
        <w:t xml:space="preserve">, </w:t>
      </w:r>
      <w:proofErr w:type="spellStart"/>
      <w:r>
        <w:t>Pixhawk</w:t>
      </w:r>
      <w:proofErr w:type="spellEnd"/>
      <w:r>
        <w:t xml:space="preserve"> 4 User Guide, </w:t>
      </w:r>
      <w:hyperlink r:id="rId28" w:history="1">
        <w:r w:rsidRPr="00AD2406">
          <w:rPr>
            <w:rStyle w:val="Hyperlink"/>
          </w:rPr>
          <w:t>https://docs.px4.io/en/flight_controller/pixhawk4.html</w:t>
        </w:r>
      </w:hyperlink>
      <w:r>
        <w:t>, retrieved on 13 Jan 2019.</w:t>
      </w:r>
    </w:p>
    <w:p w14:paraId="68646909" w14:textId="7E7C89EC" w:rsidR="00476CA7" w:rsidRDefault="00476CA7" w:rsidP="00EC2566">
      <w:r w:rsidRPr="00476CA7">
        <w:rPr>
          <w:b/>
        </w:rPr>
        <w:t>Sightline Application</w:t>
      </w:r>
      <w:r>
        <w:t>, SLA_1500_FFC schematic</w:t>
      </w:r>
    </w:p>
    <w:p w14:paraId="0AC410A8" w14:textId="6ADF3A55" w:rsidR="00476CA7" w:rsidRDefault="00476CA7" w:rsidP="00EC2566">
      <w:r w:rsidRPr="00476CA7">
        <w:rPr>
          <w:b/>
        </w:rPr>
        <w:t>ON Semiconductor</w:t>
      </w:r>
      <w:r>
        <w:t xml:space="preserve">, </w:t>
      </w:r>
      <w:r w:rsidRPr="00AA08A5">
        <w:rPr>
          <w:sz w:val="24"/>
          <w:szCs w:val="24"/>
        </w:rPr>
        <w:t>Key Performance Parameters of AR0134CS</w:t>
      </w:r>
      <w:r>
        <w:rPr>
          <w:sz w:val="24"/>
          <w:szCs w:val="24"/>
        </w:rPr>
        <w:t>.</w:t>
      </w:r>
    </w:p>
    <w:p w14:paraId="7DC8BAA5" w14:textId="77777777" w:rsidR="00EC2566" w:rsidRDefault="00EC2566" w:rsidP="00EC2566"/>
    <w:p w14:paraId="1E26D013" w14:textId="77777777" w:rsidR="00AF4DB6" w:rsidRPr="00EC4EDB" w:rsidRDefault="00AF4DB6" w:rsidP="00A64B2C">
      <w:pPr>
        <w:rPr>
          <w:b/>
          <w:color w:val="2F5496" w:themeColor="accent1" w:themeShade="BF"/>
          <w:sz w:val="36"/>
          <w:szCs w:val="36"/>
          <w:u w:val="single"/>
        </w:rPr>
      </w:pPr>
    </w:p>
    <w:sectPr w:rsidR="00AF4DB6" w:rsidRPr="00EC4EDB" w:rsidSect="00364E2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9" w:author="Office Four" w:date="2019-01-22T08:52:00Z" w:initials="OF">
    <w:p w14:paraId="50FA955A" w14:textId="4D31E275" w:rsidR="000D7197" w:rsidRDefault="000D7197">
      <w:pPr>
        <w:pStyle w:val="CommentText"/>
      </w:pPr>
      <w:r>
        <w:rPr>
          <w:rStyle w:val="CommentReference"/>
        </w:rPr>
        <w:annotationRef/>
      </w:r>
      <w:r>
        <w:t>Suggest meeting with SightLine Hardware team to review “Design for Manufacturability”</w:t>
      </w:r>
    </w:p>
  </w:comment>
  <w:comment w:id="98" w:author="Office Four" w:date="2019-01-22T09:32:00Z" w:initials="OF">
    <w:p w14:paraId="7552FAAC" w14:textId="41476B5E" w:rsidR="00BA66AD" w:rsidRDefault="00BA66AD">
      <w:pPr>
        <w:pStyle w:val="CommentText"/>
      </w:pPr>
      <w:r>
        <w:rPr>
          <w:rStyle w:val="CommentReference"/>
        </w:rPr>
        <w:annotationRef/>
      </w:r>
      <w:r>
        <w:t>What is this?</w:t>
      </w:r>
    </w:p>
  </w:comment>
  <w:comment w:id="104" w:author="Office Four" w:date="2019-01-22T08:59:00Z" w:initials="OF">
    <w:p w14:paraId="234B0E69" w14:textId="40FA78C8" w:rsidR="00610F25" w:rsidRDefault="000D7197">
      <w:pPr>
        <w:pStyle w:val="CommentText"/>
      </w:pPr>
      <w:r>
        <w:rPr>
          <w:rStyle w:val="CommentReference"/>
        </w:rPr>
        <w:annotationRef/>
      </w:r>
      <w:r>
        <w:t>This should be a set of simple electrical tests to validate the board</w:t>
      </w:r>
      <w:r w:rsidR="00610F25">
        <w:t xml:space="preserve"> before connecting it to any peripherals</w:t>
      </w:r>
      <w:r>
        <w:t xml:space="preserve">.  Apply 5V to J2, measure voltage across R2, </w:t>
      </w:r>
      <w:r w:rsidR="00610F25">
        <w:t>D2 should be green, etc.</w:t>
      </w:r>
    </w:p>
  </w:comment>
  <w:comment w:id="108" w:author="Office Four" w:date="2019-01-22T08:58:00Z" w:initials="OF">
    <w:p w14:paraId="1AE850EB" w14:textId="548BCEBE" w:rsidR="000D7197" w:rsidRDefault="000D7197">
      <w:pPr>
        <w:pStyle w:val="CommentText"/>
      </w:pPr>
      <w:r>
        <w:rPr>
          <w:rStyle w:val="CommentReference"/>
        </w:rPr>
        <w:annotationRef/>
      </w:r>
      <w:r>
        <w:t>SightLine will pay for a contract manufacture to assemble board.  Team should expect to debug and rework</w:t>
      </w:r>
      <w:r w:rsidR="00BA66AD">
        <w:t xml:space="preserve"> fully assembled boards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FA955A" w15:done="0"/>
  <w15:commentEx w15:paraId="7552FAAC" w15:done="0"/>
  <w15:commentEx w15:paraId="234B0E69" w15:done="0"/>
  <w15:commentEx w15:paraId="1AE850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FA955A" w16cid:durableId="1FF1583D"/>
  <w16cid:commentId w16cid:paraId="7552FAAC" w16cid:durableId="1FF161C1"/>
  <w16cid:commentId w16cid:paraId="234B0E69" w16cid:durableId="1FF159FE"/>
  <w16cid:commentId w16cid:paraId="1AE850EB" w16cid:durableId="1FF159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9B91F" w14:textId="77777777" w:rsidR="005B6C5C" w:rsidRDefault="005B6C5C" w:rsidP="000D7197">
      <w:pPr>
        <w:spacing w:after="0" w:line="240" w:lineRule="auto"/>
      </w:pPr>
      <w:r>
        <w:separator/>
      </w:r>
    </w:p>
  </w:endnote>
  <w:endnote w:type="continuationSeparator" w:id="0">
    <w:p w14:paraId="6F92DF2F" w14:textId="77777777" w:rsidR="005B6C5C" w:rsidRDefault="005B6C5C" w:rsidP="000D7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A20D9" w14:textId="77777777" w:rsidR="005B6C5C" w:rsidRDefault="005B6C5C" w:rsidP="000D7197">
      <w:pPr>
        <w:spacing w:after="0" w:line="240" w:lineRule="auto"/>
      </w:pPr>
      <w:r>
        <w:separator/>
      </w:r>
    </w:p>
  </w:footnote>
  <w:footnote w:type="continuationSeparator" w:id="0">
    <w:p w14:paraId="2621EFBF" w14:textId="77777777" w:rsidR="005B6C5C" w:rsidRDefault="005B6C5C" w:rsidP="000D71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40BC"/>
    <w:multiLevelType w:val="hybridMultilevel"/>
    <w:tmpl w:val="7C60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91C6B"/>
    <w:multiLevelType w:val="hybridMultilevel"/>
    <w:tmpl w:val="E9D66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C4010"/>
    <w:multiLevelType w:val="hybridMultilevel"/>
    <w:tmpl w:val="E98AD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C1067"/>
    <w:multiLevelType w:val="hybridMultilevel"/>
    <w:tmpl w:val="EB74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C62728"/>
    <w:multiLevelType w:val="hybridMultilevel"/>
    <w:tmpl w:val="D400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AB49F8"/>
    <w:multiLevelType w:val="hybridMultilevel"/>
    <w:tmpl w:val="F6D6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E1DB1"/>
    <w:multiLevelType w:val="multilevel"/>
    <w:tmpl w:val="93524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FF38CC"/>
    <w:multiLevelType w:val="hybridMultilevel"/>
    <w:tmpl w:val="5E76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34D58"/>
    <w:multiLevelType w:val="hybridMultilevel"/>
    <w:tmpl w:val="26D88B04"/>
    <w:lvl w:ilvl="0" w:tplc="783884B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C07D94"/>
    <w:multiLevelType w:val="hybridMultilevel"/>
    <w:tmpl w:val="EAF8D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A074FB"/>
    <w:multiLevelType w:val="hybridMultilevel"/>
    <w:tmpl w:val="00E0D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8D3CF7"/>
    <w:multiLevelType w:val="hybridMultilevel"/>
    <w:tmpl w:val="0E6A7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2C6410"/>
    <w:multiLevelType w:val="hybridMultilevel"/>
    <w:tmpl w:val="F9F0F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8554D8"/>
    <w:multiLevelType w:val="hybridMultilevel"/>
    <w:tmpl w:val="59C0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DD63B9"/>
    <w:multiLevelType w:val="multilevel"/>
    <w:tmpl w:val="18FE3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1172757"/>
    <w:multiLevelType w:val="hybridMultilevel"/>
    <w:tmpl w:val="D988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885ECA"/>
    <w:multiLevelType w:val="hybridMultilevel"/>
    <w:tmpl w:val="498AA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B75EF7"/>
    <w:multiLevelType w:val="multilevel"/>
    <w:tmpl w:val="C3A64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6B40348"/>
    <w:multiLevelType w:val="hybridMultilevel"/>
    <w:tmpl w:val="2C96F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8D578E"/>
    <w:multiLevelType w:val="multilevel"/>
    <w:tmpl w:val="5F802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967EB"/>
    <w:multiLevelType w:val="hybridMultilevel"/>
    <w:tmpl w:val="F620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8E08FA"/>
    <w:multiLevelType w:val="hybridMultilevel"/>
    <w:tmpl w:val="3F66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1F6240"/>
    <w:multiLevelType w:val="hybridMultilevel"/>
    <w:tmpl w:val="E84C4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C10B55"/>
    <w:multiLevelType w:val="hybridMultilevel"/>
    <w:tmpl w:val="C39A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8D5FE3"/>
    <w:multiLevelType w:val="hybridMultilevel"/>
    <w:tmpl w:val="A9AA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0F38A3"/>
    <w:multiLevelType w:val="hybridMultilevel"/>
    <w:tmpl w:val="F590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FE0577"/>
    <w:multiLevelType w:val="hybridMultilevel"/>
    <w:tmpl w:val="9BBC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9"/>
  </w:num>
  <w:num w:numId="3">
    <w:abstractNumId w:val="14"/>
  </w:num>
  <w:num w:numId="4">
    <w:abstractNumId w:val="20"/>
  </w:num>
  <w:num w:numId="5">
    <w:abstractNumId w:val="7"/>
  </w:num>
  <w:num w:numId="6">
    <w:abstractNumId w:val="6"/>
  </w:num>
  <w:num w:numId="7">
    <w:abstractNumId w:val="16"/>
  </w:num>
  <w:num w:numId="8">
    <w:abstractNumId w:val="8"/>
  </w:num>
  <w:num w:numId="9">
    <w:abstractNumId w:val="21"/>
  </w:num>
  <w:num w:numId="10">
    <w:abstractNumId w:val="5"/>
  </w:num>
  <w:num w:numId="11">
    <w:abstractNumId w:val="25"/>
  </w:num>
  <w:num w:numId="12">
    <w:abstractNumId w:val="23"/>
  </w:num>
  <w:num w:numId="13">
    <w:abstractNumId w:val="18"/>
  </w:num>
  <w:num w:numId="14">
    <w:abstractNumId w:val="2"/>
  </w:num>
  <w:num w:numId="15">
    <w:abstractNumId w:val="0"/>
  </w:num>
  <w:num w:numId="16">
    <w:abstractNumId w:val="22"/>
  </w:num>
  <w:num w:numId="17">
    <w:abstractNumId w:val="4"/>
  </w:num>
  <w:num w:numId="18">
    <w:abstractNumId w:val="11"/>
  </w:num>
  <w:num w:numId="19">
    <w:abstractNumId w:val="12"/>
  </w:num>
  <w:num w:numId="20">
    <w:abstractNumId w:val="10"/>
  </w:num>
  <w:num w:numId="21">
    <w:abstractNumId w:val="9"/>
  </w:num>
  <w:num w:numId="22">
    <w:abstractNumId w:val="3"/>
  </w:num>
  <w:num w:numId="23">
    <w:abstractNumId w:val="13"/>
  </w:num>
  <w:num w:numId="24">
    <w:abstractNumId w:val="24"/>
  </w:num>
  <w:num w:numId="25">
    <w:abstractNumId w:val="26"/>
  </w:num>
  <w:num w:numId="26">
    <w:abstractNumId w:val="15"/>
  </w:num>
  <w:num w:numId="2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ffice Four">
    <w15:presenceInfo w15:providerId="Windows Live" w15:userId="797a2c99b8e95292"/>
  </w15:person>
  <w15:person w15:author="tai pham">
    <w15:presenceInfo w15:providerId="Windows Live" w15:userId="2096f6c221963d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22"/>
    <w:rsid w:val="000074A2"/>
    <w:rsid w:val="00007C0D"/>
    <w:rsid w:val="00017EB3"/>
    <w:rsid w:val="0002429D"/>
    <w:rsid w:val="00046B3C"/>
    <w:rsid w:val="000D2130"/>
    <w:rsid w:val="000D7197"/>
    <w:rsid w:val="00152571"/>
    <w:rsid w:val="001561C6"/>
    <w:rsid w:val="00161CE8"/>
    <w:rsid w:val="0017091D"/>
    <w:rsid w:val="001A1404"/>
    <w:rsid w:val="001B543C"/>
    <w:rsid w:val="001B69D8"/>
    <w:rsid w:val="001D4DD3"/>
    <w:rsid w:val="001F317E"/>
    <w:rsid w:val="0026044D"/>
    <w:rsid w:val="00271E1A"/>
    <w:rsid w:val="002A1379"/>
    <w:rsid w:val="002B3D92"/>
    <w:rsid w:val="002D58CD"/>
    <w:rsid w:val="002E1380"/>
    <w:rsid w:val="00323496"/>
    <w:rsid w:val="0033540D"/>
    <w:rsid w:val="003406A8"/>
    <w:rsid w:val="00364E22"/>
    <w:rsid w:val="0038571B"/>
    <w:rsid w:val="003B1AFB"/>
    <w:rsid w:val="003B5F0B"/>
    <w:rsid w:val="00415D9C"/>
    <w:rsid w:val="00426481"/>
    <w:rsid w:val="00476CA7"/>
    <w:rsid w:val="00487FAC"/>
    <w:rsid w:val="004D70E1"/>
    <w:rsid w:val="004E5C76"/>
    <w:rsid w:val="004F71A8"/>
    <w:rsid w:val="004F7AAD"/>
    <w:rsid w:val="00537503"/>
    <w:rsid w:val="005A57CB"/>
    <w:rsid w:val="005B3608"/>
    <w:rsid w:val="005B6C5C"/>
    <w:rsid w:val="005D0774"/>
    <w:rsid w:val="005F330C"/>
    <w:rsid w:val="00610929"/>
    <w:rsid w:val="00610F25"/>
    <w:rsid w:val="00664A7E"/>
    <w:rsid w:val="00665AA8"/>
    <w:rsid w:val="00674192"/>
    <w:rsid w:val="006815A1"/>
    <w:rsid w:val="00684963"/>
    <w:rsid w:val="00685D06"/>
    <w:rsid w:val="006B59DE"/>
    <w:rsid w:val="006C724E"/>
    <w:rsid w:val="006D3911"/>
    <w:rsid w:val="006E5E1C"/>
    <w:rsid w:val="006F50AE"/>
    <w:rsid w:val="0070318F"/>
    <w:rsid w:val="00721C5F"/>
    <w:rsid w:val="00747950"/>
    <w:rsid w:val="007774C3"/>
    <w:rsid w:val="00784E04"/>
    <w:rsid w:val="00792E6C"/>
    <w:rsid w:val="007B3140"/>
    <w:rsid w:val="007E3B09"/>
    <w:rsid w:val="007F1A7C"/>
    <w:rsid w:val="007F60BE"/>
    <w:rsid w:val="00805D3B"/>
    <w:rsid w:val="008453C8"/>
    <w:rsid w:val="008645D3"/>
    <w:rsid w:val="00867E2F"/>
    <w:rsid w:val="00895E0E"/>
    <w:rsid w:val="008B564F"/>
    <w:rsid w:val="008D3AF8"/>
    <w:rsid w:val="008E3479"/>
    <w:rsid w:val="008E3B45"/>
    <w:rsid w:val="008E5DA7"/>
    <w:rsid w:val="00922BC6"/>
    <w:rsid w:val="009306CC"/>
    <w:rsid w:val="00930FED"/>
    <w:rsid w:val="009328EE"/>
    <w:rsid w:val="00967AE2"/>
    <w:rsid w:val="009706B2"/>
    <w:rsid w:val="00975D5E"/>
    <w:rsid w:val="009831D8"/>
    <w:rsid w:val="00996630"/>
    <w:rsid w:val="009B0059"/>
    <w:rsid w:val="009B018D"/>
    <w:rsid w:val="009B4FDE"/>
    <w:rsid w:val="00A15D4E"/>
    <w:rsid w:val="00A26722"/>
    <w:rsid w:val="00A40B88"/>
    <w:rsid w:val="00A52F06"/>
    <w:rsid w:val="00A64B2C"/>
    <w:rsid w:val="00A8020A"/>
    <w:rsid w:val="00A811BA"/>
    <w:rsid w:val="00A91FBC"/>
    <w:rsid w:val="00AA2A41"/>
    <w:rsid w:val="00AB5406"/>
    <w:rsid w:val="00AE75F9"/>
    <w:rsid w:val="00AF4DB6"/>
    <w:rsid w:val="00AF5537"/>
    <w:rsid w:val="00B1296C"/>
    <w:rsid w:val="00B54003"/>
    <w:rsid w:val="00B63E71"/>
    <w:rsid w:val="00B979E3"/>
    <w:rsid w:val="00BA1EDF"/>
    <w:rsid w:val="00BA66AD"/>
    <w:rsid w:val="00C37B5A"/>
    <w:rsid w:val="00C72D76"/>
    <w:rsid w:val="00C962AA"/>
    <w:rsid w:val="00CA3055"/>
    <w:rsid w:val="00CA6C42"/>
    <w:rsid w:val="00CB04E8"/>
    <w:rsid w:val="00CF3949"/>
    <w:rsid w:val="00D04C99"/>
    <w:rsid w:val="00D426B0"/>
    <w:rsid w:val="00DB792E"/>
    <w:rsid w:val="00DE1A29"/>
    <w:rsid w:val="00E00F9D"/>
    <w:rsid w:val="00E23DBD"/>
    <w:rsid w:val="00E65D40"/>
    <w:rsid w:val="00E77071"/>
    <w:rsid w:val="00E915FC"/>
    <w:rsid w:val="00EC0DCF"/>
    <w:rsid w:val="00EC2566"/>
    <w:rsid w:val="00EC34E0"/>
    <w:rsid w:val="00EC4EDB"/>
    <w:rsid w:val="00EF64EB"/>
    <w:rsid w:val="00F32C2F"/>
    <w:rsid w:val="00F45B31"/>
    <w:rsid w:val="00F60B14"/>
    <w:rsid w:val="00F947E6"/>
    <w:rsid w:val="00FB2A01"/>
    <w:rsid w:val="00FB530C"/>
    <w:rsid w:val="00FC6F82"/>
    <w:rsid w:val="00FD04CA"/>
    <w:rsid w:val="00FD04E2"/>
    <w:rsid w:val="00FD1FB1"/>
    <w:rsid w:val="00FF1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AE79"/>
  <w15:chartTrackingRefBased/>
  <w15:docId w15:val="{FE43F246-65A0-4FE2-84F3-191DEDB83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4E22"/>
  </w:style>
  <w:style w:type="paragraph" w:styleId="Heading1">
    <w:name w:val="heading 1"/>
    <w:basedOn w:val="Normal"/>
    <w:next w:val="Normal"/>
    <w:link w:val="Heading1Char"/>
    <w:uiPriority w:val="9"/>
    <w:qFormat/>
    <w:rsid w:val="00364E2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64E2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64E2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64E2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64E2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64E2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64E2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64E2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64E2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E2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64E2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364E2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64E2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64E2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64E2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64E22"/>
    <w:rPr>
      <w:i/>
      <w:iCs/>
    </w:rPr>
  </w:style>
  <w:style w:type="character" w:customStyle="1" w:styleId="Heading8Char">
    <w:name w:val="Heading 8 Char"/>
    <w:basedOn w:val="DefaultParagraphFont"/>
    <w:link w:val="Heading8"/>
    <w:uiPriority w:val="9"/>
    <w:semiHidden/>
    <w:rsid w:val="00364E22"/>
    <w:rPr>
      <w:b/>
      <w:bCs/>
    </w:rPr>
  </w:style>
  <w:style w:type="character" w:customStyle="1" w:styleId="Heading9Char">
    <w:name w:val="Heading 9 Char"/>
    <w:basedOn w:val="DefaultParagraphFont"/>
    <w:link w:val="Heading9"/>
    <w:uiPriority w:val="9"/>
    <w:semiHidden/>
    <w:rsid w:val="00364E22"/>
    <w:rPr>
      <w:i/>
      <w:iCs/>
    </w:rPr>
  </w:style>
  <w:style w:type="paragraph" w:styleId="Caption">
    <w:name w:val="caption"/>
    <w:basedOn w:val="Normal"/>
    <w:next w:val="Normal"/>
    <w:uiPriority w:val="35"/>
    <w:unhideWhenUsed/>
    <w:qFormat/>
    <w:rsid w:val="00364E22"/>
    <w:rPr>
      <w:b/>
      <w:bCs/>
      <w:sz w:val="18"/>
      <w:szCs w:val="18"/>
    </w:rPr>
  </w:style>
  <w:style w:type="paragraph" w:styleId="Title">
    <w:name w:val="Title"/>
    <w:basedOn w:val="Normal"/>
    <w:next w:val="Normal"/>
    <w:link w:val="TitleChar"/>
    <w:uiPriority w:val="10"/>
    <w:qFormat/>
    <w:rsid w:val="00364E2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64E2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64E2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64E22"/>
    <w:rPr>
      <w:rFonts w:asciiTheme="majorHAnsi" w:eastAsiaTheme="majorEastAsia" w:hAnsiTheme="majorHAnsi" w:cstheme="majorBidi"/>
      <w:sz w:val="24"/>
      <w:szCs w:val="24"/>
    </w:rPr>
  </w:style>
  <w:style w:type="character" w:styleId="Strong">
    <w:name w:val="Strong"/>
    <w:basedOn w:val="DefaultParagraphFont"/>
    <w:uiPriority w:val="22"/>
    <w:qFormat/>
    <w:rsid w:val="00364E22"/>
    <w:rPr>
      <w:b/>
      <w:bCs/>
      <w:color w:val="auto"/>
    </w:rPr>
  </w:style>
  <w:style w:type="character" w:styleId="Emphasis">
    <w:name w:val="Emphasis"/>
    <w:basedOn w:val="DefaultParagraphFont"/>
    <w:uiPriority w:val="20"/>
    <w:qFormat/>
    <w:rsid w:val="00364E22"/>
    <w:rPr>
      <w:i/>
      <w:iCs/>
      <w:color w:val="auto"/>
    </w:rPr>
  </w:style>
  <w:style w:type="paragraph" w:styleId="NoSpacing">
    <w:name w:val="No Spacing"/>
    <w:link w:val="NoSpacingChar"/>
    <w:uiPriority w:val="1"/>
    <w:qFormat/>
    <w:rsid w:val="00364E22"/>
    <w:pPr>
      <w:spacing w:after="0" w:line="240" w:lineRule="auto"/>
    </w:pPr>
  </w:style>
  <w:style w:type="paragraph" w:styleId="Quote">
    <w:name w:val="Quote"/>
    <w:basedOn w:val="Normal"/>
    <w:next w:val="Normal"/>
    <w:link w:val="QuoteChar"/>
    <w:uiPriority w:val="29"/>
    <w:qFormat/>
    <w:rsid w:val="00364E2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64E2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64E2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64E2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64E22"/>
    <w:rPr>
      <w:i/>
      <w:iCs/>
      <w:color w:val="auto"/>
    </w:rPr>
  </w:style>
  <w:style w:type="character" w:styleId="IntenseEmphasis">
    <w:name w:val="Intense Emphasis"/>
    <w:basedOn w:val="DefaultParagraphFont"/>
    <w:uiPriority w:val="21"/>
    <w:qFormat/>
    <w:rsid w:val="00364E22"/>
    <w:rPr>
      <w:b/>
      <w:bCs/>
      <w:i/>
      <w:iCs/>
      <w:color w:val="auto"/>
    </w:rPr>
  </w:style>
  <w:style w:type="character" w:styleId="SubtleReference">
    <w:name w:val="Subtle Reference"/>
    <w:basedOn w:val="DefaultParagraphFont"/>
    <w:uiPriority w:val="31"/>
    <w:qFormat/>
    <w:rsid w:val="00364E22"/>
    <w:rPr>
      <w:smallCaps/>
      <w:color w:val="auto"/>
      <w:u w:val="single" w:color="7F7F7F" w:themeColor="text1" w:themeTint="80"/>
    </w:rPr>
  </w:style>
  <w:style w:type="character" w:styleId="IntenseReference">
    <w:name w:val="Intense Reference"/>
    <w:basedOn w:val="DefaultParagraphFont"/>
    <w:uiPriority w:val="32"/>
    <w:qFormat/>
    <w:rsid w:val="00364E22"/>
    <w:rPr>
      <w:b/>
      <w:bCs/>
      <w:smallCaps/>
      <w:color w:val="auto"/>
      <w:u w:val="single"/>
    </w:rPr>
  </w:style>
  <w:style w:type="character" w:styleId="BookTitle">
    <w:name w:val="Book Title"/>
    <w:basedOn w:val="DefaultParagraphFont"/>
    <w:uiPriority w:val="33"/>
    <w:qFormat/>
    <w:rsid w:val="00364E22"/>
    <w:rPr>
      <w:b/>
      <w:bCs/>
      <w:smallCaps/>
      <w:color w:val="auto"/>
    </w:rPr>
  </w:style>
  <w:style w:type="paragraph" w:styleId="TOCHeading">
    <w:name w:val="TOC Heading"/>
    <w:basedOn w:val="Heading1"/>
    <w:next w:val="Normal"/>
    <w:uiPriority w:val="39"/>
    <w:semiHidden/>
    <w:unhideWhenUsed/>
    <w:qFormat/>
    <w:rsid w:val="00364E22"/>
    <w:pPr>
      <w:outlineLvl w:val="9"/>
    </w:pPr>
  </w:style>
  <w:style w:type="character" w:customStyle="1" w:styleId="NoSpacingChar">
    <w:name w:val="No Spacing Char"/>
    <w:basedOn w:val="DefaultParagraphFont"/>
    <w:link w:val="NoSpacing"/>
    <w:uiPriority w:val="1"/>
    <w:rsid w:val="00364E22"/>
  </w:style>
  <w:style w:type="paragraph" w:styleId="ListParagraph">
    <w:name w:val="List Paragraph"/>
    <w:basedOn w:val="Normal"/>
    <w:uiPriority w:val="34"/>
    <w:qFormat/>
    <w:rsid w:val="008E3B45"/>
    <w:pPr>
      <w:ind w:left="720"/>
      <w:contextualSpacing/>
    </w:pPr>
  </w:style>
  <w:style w:type="character" w:styleId="Hyperlink">
    <w:name w:val="Hyperlink"/>
    <w:basedOn w:val="DefaultParagraphFont"/>
    <w:uiPriority w:val="99"/>
    <w:unhideWhenUsed/>
    <w:rsid w:val="00AF4DB6"/>
    <w:rPr>
      <w:color w:val="0563C1" w:themeColor="hyperlink"/>
      <w:u w:val="single"/>
    </w:rPr>
  </w:style>
  <w:style w:type="character" w:styleId="UnresolvedMention">
    <w:name w:val="Unresolved Mention"/>
    <w:basedOn w:val="DefaultParagraphFont"/>
    <w:uiPriority w:val="99"/>
    <w:semiHidden/>
    <w:unhideWhenUsed/>
    <w:rsid w:val="00AF4DB6"/>
    <w:rPr>
      <w:color w:val="605E5C"/>
      <w:shd w:val="clear" w:color="auto" w:fill="E1DFDD"/>
    </w:rPr>
  </w:style>
  <w:style w:type="table" w:styleId="ListTable1Light-Accent6">
    <w:name w:val="List Table 1 Light Accent 6"/>
    <w:basedOn w:val="TableNormal"/>
    <w:uiPriority w:val="46"/>
    <w:rsid w:val="003B1AFB"/>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FollowedHyperlink">
    <w:name w:val="FollowedHyperlink"/>
    <w:basedOn w:val="DefaultParagraphFont"/>
    <w:uiPriority w:val="99"/>
    <w:semiHidden/>
    <w:unhideWhenUsed/>
    <w:rsid w:val="009328EE"/>
    <w:rPr>
      <w:color w:val="954F72" w:themeColor="followedHyperlink"/>
      <w:u w:val="single"/>
    </w:rPr>
  </w:style>
  <w:style w:type="paragraph" w:styleId="BalloonText">
    <w:name w:val="Balloon Text"/>
    <w:basedOn w:val="Normal"/>
    <w:link w:val="BalloonTextChar"/>
    <w:uiPriority w:val="99"/>
    <w:semiHidden/>
    <w:unhideWhenUsed/>
    <w:rsid w:val="00415D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D9C"/>
    <w:rPr>
      <w:rFonts w:ascii="Segoe UI" w:hAnsi="Segoe UI" w:cs="Segoe UI"/>
      <w:sz w:val="18"/>
      <w:szCs w:val="18"/>
    </w:rPr>
  </w:style>
  <w:style w:type="character" w:styleId="CommentReference">
    <w:name w:val="annotation reference"/>
    <w:basedOn w:val="DefaultParagraphFont"/>
    <w:uiPriority w:val="99"/>
    <w:semiHidden/>
    <w:unhideWhenUsed/>
    <w:rsid w:val="000D7197"/>
    <w:rPr>
      <w:sz w:val="16"/>
      <w:szCs w:val="16"/>
    </w:rPr>
  </w:style>
  <w:style w:type="paragraph" w:styleId="CommentText">
    <w:name w:val="annotation text"/>
    <w:basedOn w:val="Normal"/>
    <w:link w:val="CommentTextChar"/>
    <w:uiPriority w:val="99"/>
    <w:semiHidden/>
    <w:unhideWhenUsed/>
    <w:rsid w:val="000D7197"/>
    <w:pPr>
      <w:spacing w:line="240" w:lineRule="auto"/>
    </w:pPr>
    <w:rPr>
      <w:sz w:val="20"/>
      <w:szCs w:val="20"/>
    </w:rPr>
  </w:style>
  <w:style w:type="character" w:customStyle="1" w:styleId="CommentTextChar">
    <w:name w:val="Comment Text Char"/>
    <w:basedOn w:val="DefaultParagraphFont"/>
    <w:link w:val="CommentText"/>
    <w:uiPriority w:val="99"/>
    <w:semiHidden/>
    <w:rsid w:val="000D7197"/>
    <w:rPr>
      <w:sz w:val="20"/>
      <w:szCs w:val="20"/>
    </w:rPr>
  </w:style>
  <w:style w:type="paragraph" w:styleId="CommentSubject">
    <w:name w:val="annotation subject"/>
    <w:basedOn w:val="CommentText"/>
    <w:next w:val="CommentText"/>
    <w:link w:val="CommentSubjectChar"/>
    <w:uiPriority w:val="99"/>
    <w:semiHidden/>
    <w:unhideWhenUsed/>
    <w:rsid w:val="000D7197"/>
    <w:rPr>
      <w:b/>
      <w:bCs/>
    </w:rPr>
  </w:style>
  <w:style w:type="character" w:customStyle="1" w:styleId="CommentSubjectChar">
    <w:name w:val="Comment Subject Char"/>
    <w:basedOn w:val="CommentTextChar"/>
    <w:link w:val="CommentSubject"/>
    <w:uiPriority w:val="99"/>
    <w:semiHidden/>
    <w:rsid w:val="000D7197"/>
    <w:rPr>
      <w:b/>
      <w:bCs/>
      <w:sz w:val="20"/>
      <w:szCs w:val="20"/>
    </w:rPr>
  </w:style>
  <w:style w:type="paragraph" w:styleId="Header">
    <w:name w:val="header"/>
    <w:basedOn w:val="Normal"/>
    <w:link w:val="HeaderChar"/>
    <w:uiPriority w:val="99"/>
    <w:unhideWhenUsed/>
    <w:rsid w:val="000D7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197"/>
  </w:style>
  <w:style w:type="paragraph" w:styleId="Footer">
    <w:name w:val="footer"/>
    <w:basedOn w:val="Normal"/>
    <w:link w:val="FooterChar"/>
    <w:uiPriority w:val="99"/>
    <w:unhideWhenUsed/>
    <w:rsid w:val="000D7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4173">
      <w:bodyDiv w:val="1"/>
      <w:marLeft w:val="0"/>
      <w:marRight w:val="0"/>
      <w:marTop w:val="0"/>
      <w:marBottom w:val="0"/>
      <w:divBdr>
        <w:top w:val="none" w:sz="0" w:space="0" w:color="auto"/>
        <w:left w:val="none" w:sz="0" w:space="0" w:color="auto"/>
        <w:bottom w:val="none" w:sz="0" w:space="0" w:color="auto"/>
        <w:right w:val="none" w:sz="0" w:space="0" w:color="auto"/>
      </w:divBdr>
    </w:div>
    <w:div w:id="317660337">
      <w:bodyDiv w:val="1"/>
      <w:marLeft w:val="0"/>
      <w:marRight w:val="0"/>
      <w:marTop w:val="0"/>
      <w:marBottom w:val="0"/>
      <w:divBdr>
        <w:top w:val="none" w:sz="0" w:space="0" w:color="auto"/>
        <w:left w:val="none" w:sz="0" w:space="0" w:color="auto"/>
        <w:bottom w:val="none" w:sz="0" w:space="0" w:color="auto"/>
        <w:right w:val="none" w:sz="0" w:space="0" w:color="auto"/>
      </w:divBdr>
    </w:div>
    <w:div w:id="329338471">
      <w:bodyDiv w:val="1"/>
      <w:marLeft w:val="0"/>
      <w:marRight w:val="0"/>
      <w:marTop w:val="0"/>
      <w:marBottom w:val="0"/>
      <w:divBdr>
        <w:top w:val="none" w:sz="0" w:space="0" w:color="auto"/>
        <w:left w:val="none" w:sz="0" w:space="0" w:color="auto"/>
        <w:bottom w:val="none" w:sz="0" w:space="0" w:color="auto"/>
        <w:right w:val="none" w:sz="0" w:space="0" w:color="auto"/>
      </w:divBdr>
    </w:div>
    <w:div w:id="940989910">
      <w:bodyDiv w:val="1"/>
      <w:marLeft w:val="0"/>
      <w:marRight w:val="0"/>
      <w:marTop w:val="0"/>
      <w:marBottom w:val="0"/>
      <w:divBdr>
        <w:top w:val="none" w:sz="0" w:space="0" w:color="auto"/>
        <w:left w:val="none" w:sz="0" w:space="0" w:color="auto"/>
        <w:bottom w:val="none" w:sz="0" w:space="0" w:color="auto"/>
        <w:right w:val="none" w:sz="0" w:space="0" w:color="auto"/>
      </w:divBdr>
    </w:div>
    <w:div w:id="1084424359">
      <w:bodyDiv w:val="1"/>
      <w:marLeft w:val="0"/>
      <w:marRight w:val="0"/>
      <w:marTop w:val="0"/>
      <w:marBottom w:val="0"/>
      <w:divBdr>
        <w:top w:val="none" w:sz="0" w:space="0" w:color="auto"/>
        <w:left w:val="none" w:sz="0" w:space="0" w:color="auto"/>
        <w:bottom w:val="none" w:sz="0" w:space="0" w:color="auto"/>
        <w:right w:val="none" w:sz="0" w:space="0" w:color="auto"/>
      </w:divBdr>
    </w:div>
    <w:div w:id="1129322790">
      <w:bodyDiv w:val="1"/>
      <w:marLeft w:val="0"/>
      <w:marRight w:val="0"/>
      <w:marTop w:val="0"/>
      <w:marBottom w:val="0"/>
      <w:divBdr>
        <w:top w:val="none" w:sz="0" w:space="0" w:color="auto"/>
        <w:left w:val="none" w:sz="0" w:space="0" w:color="auto"/>
        <w:bottom w:val="none" w:sz="0" w:space="0" w:color="auto"/>
        <w:right w:val="none" w:sz="0" w:space="0" w:color="auto"/>
      </w:divBdr>
    </w:div>
    <w:div w:id="177651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px4.io/en/assembly/quick_start_pixhawk4.html" TargetMode="External"/><Relationship Id="rId18" Type="http://schemas.openxmlformats.org/officeDocument/2006/relationships/hyperlink" Target="https://docs.px4.io/en/getting_started/" TargetMode="External"/><Relationship Id="rId26" Type="http://schemas.openxmlformats.org/officeDocument/2006/relationships/hyperlink" Target="https://docs.px4.io/en/" TargetMode="External"/><Relationship Id="rId3" Type="http://schemas.openxmlformats.org/officeDocument/2006/relationships/numbering" Target="numbering.xml"/><Relationship Id="rId21" Type="http://schemas.openxmlformats.org/officeDocument/2006/relationships/hyperlink" Target="https://docs.px4.io/en/airframes/airframe_reference.htm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docs.qgroundcontrol.com/en/" TargetMode="External"/><Relationship Id="rId25"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px4.io/en/assembly/quick_start_pixhawk4.html" TargetMode="External"/><Relationship Id="rId24" Type="http://schemas.microsoft.com/office/2011/relationships/commentsExtended" Target="commentsExtended.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phamtaiece/Capstone-Sightline/tree/master/Quad_Copter" TargetMode="External"/><Relationship Id="rId23" Type="http://schemas.openxmlformats.org/officeDocument/2006/relationships/comments" Target="comments.xml"/><Relationship Id="rId28" Type="http://schemas.openxmlformats.org/officeDocument/2006/relationships/hyperlink" Target="https://docs.px4.io/en/flight_controller/pixhawk4.html" TargetMode="External"/><Relationship Id="rId10" Type="http://schemas.openxmlformats.org/officeDocument/2006/relationships/image" Target="media/image2.png"/><Relationship Id="rId19" Type="http://schemas.openxmlformats.org/officeDocument/2006/relationships/hyperlink" Target="https://docs.px4.io/en/config/"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github.com/phamtaiece/Capstone-Sightline/blob/master/Project%20Timelines/Sightline_ProjectTimelines.pdf" TargetMode="External"/><Relationship Id="rId27" Type="http://schemas.openxmlformats.org/officeDocument/2006/relationships/hyperlink" Target="https://docs.qgroundcontrol.com/en/" TargetMode="External"/><Relationship Id="rId30"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0C22DD7B494365AE1EF8579E679FC4"/>
        <w:category>
          <w:name w:val="General"/>
          <w:gallery w:val="placeholder"/>
        </w:category>
        <w:types>
          <w:type w:val="bbPlcHdr"/>
        </w:types>
        <w:behaviors>
          <w:behavior w:val="content"/>
        </w:behaviors>
        <w:guid w:val="{6C87653E-44B5-46F7-AC9A-3C390B5DEAA5}"/>
      </w:docPartPr>
      <w:docPartBody>
        <w:p w:rsidR="00B61D52" w:rsidRDefault="00593B61" w:rsidP="00593B61">
          <w:pPr>
            <w:pStyle w:val="330C22DD7B494365AE1EF8579E679FC4"/>
          </w:pPr>
          <w:r>
            <w:rPr>
              <w:color w:val="2F5496" w:themeColor="accent1" w:themeShade="BF"/>
              <w:sz w:val="24"/>
              <w:szCs w:val="24"/>
            </w:rPr>
            <w:t>[Company name]</w:t>
          </w:r>
        </w:p>
      </w:docPartBody>
    </w:docPart>
    <w:docPart>
      <w:docPartPr>
        <w:name w:val="1FEB52FAE6FD43D7813011355F21F9BE"/>
        <w:category>
          <w:name w:val="General"/>
          <w:gallery w:val="placeholder"/>
        </w:category>
        <w:types>
          <w:type w:val="bbPlcHdr"/>
        </w:types>
        <w:behaviors>
          <w:behavior w:val="content"/>
        </w:behaviors>
        <w:guid w:val="{BF45BA60-22C0-4DE2-BCE7-D9F13CA64B83}"/>
      </w:docPartPr>
      <w:docPartBody>
        <w:p w:rsidR="00B61D52" w:rsidRDefault="00593B61" w:rsidP="00593B61">
          <w:pPr>
            <w:pStyle w:val="1FEB52FAE6FD43D7813011355F21F9BE"/>
          </w:pPr>
          <w:r>
            <w:rPr>
              <w:rFonts w:asciiTheme="majorHAnsi" w:eastAsiaTheme="majorEastAsia" w:hAnsiTheme="majorHAnsi" w:cstheme="majorBidi"/>
              <w:color w:val="4472C4" w:themeColor="accent1"/>
              <w:sz w:val="88"/>
              <w:szCs w:val="88"/>
            </w:rPr>
            <w:t>[Document title]</w:t>
          </w:r>
        </w:p>
      </w:docPartBody>
    </w:docPart>
    <w:docPart>
      <w:docPartPr>
        <w:name w:val="3D0EF071110244DF995669DE1DE99F10"/>
        <w:category>
          <w:name w:val="General"/>
          <w:gallery w:val="placeholder"/>
        </w:category>
        <w:types>
          <w:type w:val="bbPlcHdr"/>
        </w:types>
        <w:behaviors>
          <w:behavior w:val="content"/>
        </w:behaviors>
        <w:guid w:val="{43A4C320-C4DB-4F11-A7C3-E1FE274C14DB}"/>
      </w:docPartPr>
      <w:docPartBody>
        <w:p w:rsidR="00B61D52" w:rsidRDefault="00593B61" w:rsidP="00593B61">
          <w:pPr>
            <w:pStyle w:val="3D0EF071110244DF995669DE1DE99F10"/>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B61"/>
    <w:rsid w:val="001135A3"/>
    <w:rsid w:val="00141F3E"/>
    <w:rsid w:val="001B57A5"/>
    <w:rsid w:val="001C7482"/>
    <w:rsid w:val="00222EE8"/>
    <w:rsid w:val="002652F9"/>
    <w:rsid w:val="002B7BF1"/>
    <w:rsid w:val="002F7FE9"/>
    <w:rsid w:val="003C5885"/>
    <w:rsid w:val="004B5054"/>
    <w:rsid w:val="00561D6C"/>
    <w:rsid w:val="00593B61"/>
    <w:rsid w:val="00613357"/>
    <w:rsid w:val="00626FCD"/>
    <w:rsid w:val="007D5D05"/>
    <w:rsid w:val="00837B2D"/>
    <w:rsid w:val="00B237F3"/>
    <w:rsid w:val="00B3764A"/>
    <w:rsid w:val="00B61D52"/>
    <w:rsid w:val="00B775B6"/>
    <w:rsid w:val="00C1778E"/>
    <w:rsid w:val="00D45DB5"/>
    <w:rsid w:val="00F32C1F"/>
    <w:rsid w:val="00FF2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0C22DD7B494365AE1EF8579E679FC4">
    <w:name w:val="330C22DD7B494365AE1EF8579E679FC4"/>
    <w:rsid w:val="00593B61"/>
  </w:style>
  <w:style w:type="paragraph" w:customStyle="1" w:styleId="1FEB52FAE6FD43D7813011355F21F9BE">
    <w:name w:val="1FEB52FAE6FD43D7813011355F21F9BE"/>
    <w:rsid w:val="00593B61"/>
  </w:style>
  <w:style w:type="paragraph" w:customStyle="1" w:styleId="3D0EF071110244DF995669DE1DE99F10">
    <w:name w:val="3D0EF071110244DF995669DE1DE99F10"/>
    <w:rsid w:val="00593B61"/>
  </w:style>
  <w:style w:type="paragraph" w:customStyle="1" w:styleId="B22AF207BBD34C9A9CFDE869F378C29C">
    <w:name w:val="B22AF207BBD34C9A9CFDE869F378C29C"/>
    <w:rsid w:val="00593B61"/>
  </w:style>
  <w:style w:type="paragraph" w:customStyle="1" w:styleId="8AB9CEFF1868424985C9EB1B119FAD6B">
    <w:name w:val="8AB9CEFF1868424985C9EB1B119FAD6B"/>
    <w:rsid w:val="00593B61"/>
  </w:style>
  <w:style w:type="paragraph" w:customStyle="1" w:styleId="F5244B3E43FE408390EA3AFA8EB5B1E3">
    <w:name w:val="F5244B3E43FE408390EA3AFA8EB5B1E3"/>
    <w:rsid w:val="00F32C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0A5A93-8647-4DD0-9109-7CCF5901C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1690</Words>
  <Characters>9637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STATEMENT OF WORK</vt:lpstr>
    </vt:vector>
  </TitlesOfParts>
  <Company>SIGHTLINE CAPSTONE PROJECT</Company>
  <LinksUpToDate>false</LinksUpToDate>
  <CharactersWithSpaces>11305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UAV PLUG AND PLAY PRECISION LANDING AID</dc:subject>
  <dc:creator>tai pham</dc:creator>
  <cp:keywords/>
  <dc:description/>
  <cp:lastModifiedBy>tai pham</cp:lastModifiedBy>
  <cp:revision>2</cp:revision>
  <dcterms:created xsi:type="dcterms:W3CDTF">2019-01-23T19:24:00Z</dcterms:created>
  <dcterms:modified xsi:type="dcterms:W3CDTF">2019-01-23T19:24:00Z</dcterms:modified>
</cp:coreProperties>
</file>